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ED174CB" w14:textId="77777777" w:rsidR="00DA2696" w:rsidRDefault="00DA2696" w:rsidP="00C82DA3">
      <w:pPr>
        <w:pStyle w:val="TOC1"/>
        <w:rPr>
          <w:noProof/>
        </w:rPr>
      </w:pPr>
      <w:r w:rsidRPr="00C82DA3">
        <w:t>Table of Contents</w:t>
      </w:r>
      <w:r w:rsidRPr="00C82DA3">
        <w:fldChar w:fldCharType="begin"/>
      </w:r>
      <w:r w:rsidRPr="00C82DA3">
        <w:instrText xml:space="preserve"> TOC \o "1-4" </w:instrText>
      </w:r>
      <w:r w:rsidRPr="00C82DA3">
        <w:fldChar w:fldCharType="separate"/>
      </w:r>
    </w:p>
    <w:p w14:paraId="647A440B" w14:textId="77777777" w:rsidR="00DA2696" w:rsidRDefault="00DA2696">
      <w:pPr>
        <w:pStyle w:val="TOC1"/>
        <w:rPr>
          <w:rFonts w:ascii="Calibri" w:eastAsia="ＭＳ 明朝" w:hAnsi="Calibri"/>
          <w:b w:val="0"/>
          <w:caps w:val="0"/>
          <w:noProof/>
          <w:sz w:val="24"/>
          <w:u w:val="none"/>
        </w:rPr>
      </w:pPr>
      <w:r>
        <w:rPr>
          <w:noProof/>
        </w:rPr>
        <w:t>Introduction</w:t>
      </w:r>
      <w:r>
        <w:rPr>
          <w:noProof/>
        </w:rPr>
        <w:tab/>
      </w:r>
      <w:r>
        <w:rPr>
          <w:noProof/>
        </w:rPr>
        <w:fldChar w:fldCharType="begin"/>
      </w:r>
      <w:r>
        <w:rPr>
          <w:noProof/>
        </w:rPr>
        <w:instrText xml:space="preserve"> PAGEREF _Toc480552755 \h </w:instrText>
      </w:r>
      <w:r>
        <w:rPr>
          <w:noProof/>
        </w:rPr>
      </w:r>
      <w:r>
        <w:rPr>
          <w:noProof/>
        </w:rPr>
        <w:fldChar w:fldCharType="separate"/>
      </w:r>
      <w:r>
        <w:rPr>
          <w:noProof/>
        </w:rPr>
        <w:t>1</w:t>
      </w:r>
      <w:r>
        <w:rPr>
          <w:noProof/>
        </w:rPr>
        <w:fldChar w:fldCharType="end"/>
      </w:r>
    </w:p>
    <w:p w14:paraId="419151F5" w14:textId="77777777" w:rsidR="00DA2696" w:rsidRDefault="00DA2696">
      <w:pPr>
        <w:pStyle w:val="TOC1"/>
        <w:rPr>
          <w:rFonts w:ascii="Calibri" w:eastAsia="ＭＳ 明朝" w:hAnsi="Calibri"/>
          <w:b w:val="0"/>
          <w:caps w:val="0"/>
          <w:noProof/>
          <w:sz w:val="24"/>
          <w:u w:val="none"/>
        </w:rPr>
      </w:pPr>
      <w:r>
        <w:rPr>
          <w:noProof/>
        </w:rPr>
        <w:t>The Data</w:t>
      </w:r>
      <w:r>
        <w:rPr>
          <w:noProof/>
        </w:rPr>
        <w:tab/>
      </w:r>
      <w:r>
        <w:rPr>
          <w:noProof/>
        </w:rPr>
        <w:fldChar w:fldCharType="begin"/>
      </w:r>
      <w:r>
        <w:rPr>
          <w:noProof/>
        </w:rPr>
        <w:instrText xml:space="preserve"> PAGEREF _Toc480552756 \h </w:instrText>
      </w:r>
      <w:r>
        <w:rPr>
          <w:noProof/>
        </w:rPr>
      </w:r>
      <w:r>
        <w:rPr>
          <w:noProof/>
        </w:rPr>
        <w:fldChar w:fldCharType="separate"/>
      </w:r>
      <w:r>
        <w:rPr>
          <w:noProof/>
        </w:rPr>
        <w:t>3</w:t>
      </w:r>
      <w:r>
        <w:rPr>
          <w:noProof/>
        </w:rPr>
        <w:fldChar w:fldCharType="end"/>
      </w:r>
    </w:p>
    <w:p w14:paraId="7F01F66C" w14:textId="77777777" w:rsidR="00DA2696" w:rsidRDefault="00DA2696">
      <w:pPr>
        <w:pStyle w:val="TOC2"/>
        <w:tabs>
          <w:tab w:val="right" w:leader="dot" w:pos="9350"/>
        </w:tabs>
        <w:rPr>
          <w:rFonts w:eastAsia="ＭＳ 明朝"/>
          <w:b w:val="0"/>
          <w:bCs w:val="0"/>
          <w:smallCaps w:val="0"/>
          <w:noProof/>
          <w:sz w:val="24"/>
        </w:rPr>
      </w:pPr>
      <w:r>
        <w:rPr>
          <w:noProof/>
        </w:rPr>
        <w:t>Imputation of Excused Absences on Tests</w:t>
      </w:r>
      <w:r>
        <w:rPr>
          <w:noProof/>
        </w:rPr>
        <w:tab/>
      </w:r>
      <w:r>
        <w:rPr>
          <w:noProof/>
        </w:rPr>
        <w:fldChar w:fldCharType="begin"/>
      </w:r>
      <w:r>
        <w:rPr>
          <w:noProof/>
        </w:rPr>
        <w:instrText xml:space="preserve"> PAGEREF _Toc480552757 \h </w:instrText>
      </w:r>
      <w:r>
        <w:rPr>
          <w:noProof/>
        </w:rPr>
      </w:r>
      <w:r>
        <w:rPr>
          <w:noProof/>
        </w:rPr>
        <w:fldChar w:fldCharType="separate"/>
      </w:r>
      <w:r>
        <w:rPr>
          <w:noProof/>
        </w:rPr>
        <w:t>4</w:t>
      </w:r>
      <w:r>
        <w:rPr>
          <w:noProof/>
        </w:rPr>
        <w:fldChar w:fldCharType="end"/>
      </w:r>
    </w:p>
    <w:p w14:paraId="095785F3" w14:textId="77777777" w:rsidR="00DA2696" w:rsidRDefault="00DA2696">
      <w:pPr>
        <w:pStyle w:val="TOC1"/>
        <w:rPr>
          <w:rFonts w:ascii="Calibri" w:eastAsia="ＭＳ 明朝" w:hAnsi="Calibri"/>
          <w:b w:val="0"/>
          <w:caps w:val="0"/>
          <w:noProof/>
          <w:sz w:val="24"/>
          <w:u w:val="none"/>
        </w:rPr>
      </w:pPr>
      <w:r>
        <w:rPr>
          <w:noProof/>
        </w:rPr>
        <w:t>Analysis of the Network</w:t>
      </w:r>
      <w:r>
        <w:rPr>
          <w:noProof/>
        </w:rPr>
        <w:tab/>
      </w:r>
      <w:r>
        <w:rPr>
          <w:noProof/>
        </w:rPr>
        <w:fldChar w:fldCharType="begin"/>
      </w:r>
      <w:r>
        <w:rPr>
          <w:noProof/>
        </w:rPr>
        <w:instrText xml:space="preserve"> PAGEREF _Toc480552758 \h </w:instrText>
      </w:r>
      <w:r>
        <w:rPr>
          <w:noProof/>
        </w:rPr>
      </w:r>
      <w:r>
        <w:rPr>
          <w:noProof/>
        </w:rPr>
        <w:fldChar w:fldCharType="separate"/>
      </w:r>
      <w:r>
        <w:rPr>
          <w:noProof/>
        </w:rPr>
        <w:t>5</w:t>
      </w:r>
      <w:r>
        <w:rPr>
          <w:noProof/>
        </w:rPr>
        <w:fldChar w:fldCharType="end"/>
      </w:r>
    </w:p>
    <w:p w14:paraId="7DBA605D" w14:textId="77777777" w:rsidR="00DA2696" w:rsidRDefault="00DA2696">
      <w:pPr>
        <w:pStyle w:val="TOC2"/>
        <w:tabs>
          <w:tab w:val="right" w:leader="dot" w:pos="9350"/>
        </w:tabs>
        <w:rPr>
          <w:rFonts w:eastAsia="ＭＳ 明朝"/>
          <w:b w:val="0"/>
          <w:bCs w:val="0"/>
          <w:smallCaps w:val="0"/>
          <w:noProof/>
          <w:sz w:val="24"/>
        </w:rPr>
      </w:pPr>
      <w:r>
        <w:rPr>
          <w:noProof/>
        </w:rPr>
        <w:t>Descriptive Statistics of Networks</w:t>
      </w:r>
      <w:r>
        <w:rPr>
          <w:noProof/>
        </w:rPr>
        <w:tab/>
      </w:r>
      <w:r>
        <w:rPr>
          <w:noProof/>
        </w:rPr>
        <w:fldChar w:fldCharType="begin"/>
      </w:r>
      <w:r>
        <w:rPr>
          <w:noProof/>
        </w:rPr>
        <w:instrText xml:space="preserve"> PAGEREF _Toc480552759 \h </w:instrText>
      </w:r>
      <w:r>
        <w:rPr>
          <w:noProof/>
        </w:rPr>
      </w:r>
      <w:r>
        <w:rPr>
          <w:noProof/>
        </w:rPr>
        <w:fldChar w:fldCharType="separate"/>
      </w:r>
      <w:r>
        <w:rPr>
          <w:noProof/>
        </w:rPr>
        <w:t>5</w:t>
      </w:r>
      <w:r>
        <w:rPr>
          <w:noProof/>
        </w:rPr>
        <w:fldChar w:fldCharType="end"/>
      </w:r>
    </w:p>
    <w:p w14:paraId="720FCC9D" w14:textId="77777777" w:rsidR="00DA2696" w:rsidRDefault="00DA2696">
      <w:pPr>
        <w:pStyle w:val="TOC2"/>
        <w:tabs>
          <w:tab w:val="right" w:leader="dot" w:pos="9350"/>
        </w:tabs>
        <w:rPr>
          <w:rFonts w:eastAsia="ＭＳ 明朝"/>
          <w:b w:val="0"/>
          <w:bCs w:val="0"/>
          <w:smallCaps w:val="0"/>
          <w:noProof/>
          <w:sz w:val="24"/>
        </w:rPr>
      </w:pPr>
      <w:r>
        <w:rPr>
          <w:noProof/>
        </w:rPr>
        <w:t>Evolution of the Network</w:t>
      </w:r>
      <w:r>
        <w:rPr>
          <w:noProof/>
        </w:rPr>
        <w:tab/>
      </w:r>
      <w:r>
        <w:rPr>
          <w:noProof/>
        </w:rPr>
        <w:fldChar w:fldCharType="begin"/>
      </w:r>
      <w:r>
        <w:rPr>
          <w:noProof/>
        </w:rPr>
        <w:instrText xml:space="preserve"> PAGEREF _Toc480552760 \h </w:instrText>
      </w:r>
      <w:r>
        <w:rPr>
          <w:noProof/>
        </w:rPr>
      </w:r>
      <w:r>
        <w:rPr>
          <w:noProof/>
        </w:rPr>
        <w:fldChar w:fldCharType="separate"/>
      </w:r>
      <w:r>
        <w:rPr>
          <w:noProof/>
        </w:rPr>
        <w:t>6</w:t>
      </w:r>
      <w:r>
        <w:rPr>
          <w:noProof/>
        </w:rPr>
        <w:fldChar w:fldCharType="end"/>
      </w:r>
    </w:p>
    <w:p w14:paraId="6329948D" w14:textId="77777777" w:rsidR="00DA2696" w:rsidRDefault="00DA2696">
      <w:pPr>
        <w:pStyle w:val="TOC3"/>
        <w:tabs>
          <w:tab w:val="right" w:leader="dot" w:pos="9350"/>
        </w:tabs>
        <w:rPr>
          <w:rFonts w:eastAsia="ＭＳ 明朝"/>
          <w:smallCaps w:val="0"/>
          <w:noProof/>
          <w:sz w:val="24"/>
        </w:rPr>
      </w:pPr>
      <w:r>
        <w:rPr>
          <w:noProof/>
        </w:rPr>
        <w:t>Decrease in Assortativity</w:t>
      </w:r>
      <w:r>
        <w:rPr>
          <w:noProof/>
        </w:rPr>
        <w:tab/>
      </w:r>
      <w:r>
        <w:rPr>
          <w:noProof/>
        </w:rPr>
        <w:fldChar w:fldCharType="begin"/>
      </w:r>
      <w:r>
        <w:rPr>
          <w:noProof/>
        </w:rPr>
        <w:instrText xml:space="preserve"> PAGEREF _Toc480552761 \h </w:instrText>
      </w:r>
      <w:r>
        <w:rPr>
          <w:noProof/>
        </w:rPr>
      </w:r>
      <w:r>
        <w:rPr>
          <w:noProof/>
        </w:rPr>
        <w:fldChar w:fldCharType="separate"/>
      </w:r>
      <w:r>
        <w:rPr>
          <w:noProof/>
        </w:rPr>
        <w:t>6</w:t>
      </w:r>
      <w:r>
        <w:rPr>
          <w:noProof/>
        </w:rPr>
        <w:fldChar w:fldCharType="end"/>
      </w:r>
    </w:p>
    <w:p w14:paraId="4D34C641" w14:textId="77777777" w:rsidR="00DA2696" w:rsidRDefault="00DA2696">
      <w:pPr>
        <w:pStyle w:val="TOC3"/>
        <w:tabs>
          <w:tab w:val="right" w:leader="dot" w:pos="9350"/>
        </w:tabs>
        <w:rPr>
          <w:rFonts w:eastAsia="ＭＳ 明朝"/>
          <w:smallCaps w:val="0"/>
          <w:noProof/>
          <w:sz w:val="24"/>
        </w:rPr>
      </w:pPr>
      <w:r>
        <w:rPr>
          <w:noProof/>
        </w:rPr>
        <w:t>Decrease in Number of Components</w:t>
      </w:r>
      <w:r>
        <w:rPr>
          <w:noProof/>
        </w:rPr>
        <w:tab/>
      </w:r>
      <w:r>
        <w:rPr>
          <w:noProof/>
        </w:rPr>
        <w:fldChar w:fldCharType="begin"/>
      </w:r>
      <w:r>
        <w:rPr>
          <w:noProof/>
        </w:rPr>
        <w:instrText xml:space="preserve"> PAGEREF _Toc480552762 \h </w:instrText>
      </w:r>
      <w:r>
        <w:rPr>
          <w:noProof/>
        </w:rPr>
      </w:r>
      <w:r>
        <w:rPr>
          <w:noProof/>
        </w:rPr>
        <w:fldChar w:fldCharType="separate"/>
      </w:r>
      <w:r>
        <w:rPr>
          <w:noProof/>
        </w:rPr>
        <w:t>8</w:t>
      </w:r>
      <w:r>
        <w:rPr>
          <w:noProof/>
        </w:rPr>
        <w:fldChar w:fldCharType="end"/>
      </w:r>
    </w:p>
    <w:p w14:paraId="7CA68E11" w14:textId="77777777" w:rsidR="00DA2696" w:rsidRDefault="00DA2696">
      <w:pPr>
        <w:pStyle w:val="TOC3"/>
        <w:tabs>
          <w:tab w:val="right" w:leader="dot" w:pos="9350"/>
        </w:tabs>
        <w:rPr>
          <w:rFonts w:eastAsia="ＭＳ 明朝"/>
          <w:smallCaps w:val="0"/>
          <w:noProof/>
          <w:sz w:val="24"/>
        </w:rPr>
      </w:pPr>
      <w:r>
        <w:rPr>
          <w:noProof/>
        </w:rPr>
        <w:t>Charity INCLUDE??</w:t>
      </w:r>
      <w:r>
        <w:rPr>
          <w:noProof/>
        </w:rPr>
        <w:tab/>
      </w:r>
      <w:r>
        <w:rPr>
          <w:noProof/>
        </w:rPr>
        <w:fldChar w:fldCharType="begin"/>
      </w:r>
      <w:r>
        <w:rPr>
          <w:noProof/>
        </w:rPr>
        <w:instrText xml:space="preserve"> PAGEREF _Toc480552763 \h </w:instrText>
      </w:r>
      <w:r>
        <w:rPr>
          <w:noProof/>
        </w:rPr>
      </w:r>
      <w:r>
        <w:rPr>
          <w:noProof/>
        </w:rPr>
        <w:fldChar w:fldCharType="separate"/>
      </w:r>
      <w:r>
        <w:rPr>
          <w:noProof/>
        </w:rPr>
        <w:t>8</w:t>
      </w:r>
      <w:r>
        <w:rPr>
          <w:noProof/>
        </w:rPr>
        <w:fldChar w:fldCharType="end"/>
      </w:r>
    </w:p>
    <w:p w14:paraId="1CA515F1" w14:textId="77777777" w:rsidR="00DA2696" w:rsidRDefault="00DA2696">
      <w:pPr>
        <w:pStyle w:val="TOC2"/>
        <w:tabs>
          <w:tab w:val="right" w:leader="dot" w:pos="9350"/>
        </w:tabs>
        <w:rPr>
          <w:rFonts w:eastAsia="ＭＳ 明朝"/>
          <w:b w:val="0"/>
          <w:bCs w:val="0"/>
          <w:smallCaps w:val="0"/>
          <w:noProof/>
          <w:sz w:val="24"/>
        </w:rPr>
      </w:pPr>
      <w:r>
        <w:rPr>
          <w:noProof/>
        </w:rPr>
        <w:t>Stability of Collaboration:</w:t>
      </w:r>
      <w:r>
        <w:rPr>
          <w:noProof/>
        </w:rPr>
        <w:tab/>
      </w:r>
      <w:r>
        <w:rPr>
          <w:noProof/>
        </w:rPr>
        <w:fldChar w:fldCharType="begin"/>
      </w:r>
      <w:r>
        <w:rPr>
          <w:noProof/>
        </w:rPr>
        <w:instrText xml:space="preserve"> PAGEREF _Toc480552764 \h </w:instrText>
      </w:r>
      <w:r>
        <w:rPr>
          <w:noProof/>
        </w:rPr>
      </w:r>
      <w:r>
        <w:rPr>
          <w:noProof/>
        </w:rPr>
        <w:fldChar w:fldCharType="separate"/>
      </w:r>
      <w:r>
        <w:rPr>
          <w:noProof/>
        </w:rPr>
        <w:t>9</w:t>
      </w:r>
      <w:r>
        <w:rPr>
          <w:noProof/>
        </w:rPr>
        <w:fldChar w:fldCharType="end"/>
      </w:r>
    </w:p>
    <w:p w14:paraId="04478A75" w14:textId="77777777" w:rsidR="00DA2696" w:rsidRDefault="00DA2696">
      <w:pPr>
        <w:pStyle w:val="TOC2"/>
        <w:tabs>
          <w:tab w:val="right" w:leader="dot" w:pos="9350"/>
        </w:tabs>
        <w:rPr>
          <w:rFonts w:eastAsia="ＭＳ 明朝"/>
          <w:b w:val="0"/>
          <w:bCs w:val="0"/>
          <w:smallCaps w:val="0"/>
          <w:noProof/>
          <w:sz w:val="24"/>
        </w:rPr>
      </w:pPr>
      <w:r>
        <w:rPr>
          <w:noProof/>
        </w:rPr>
        <w:t>Conclusion of Network Analysis:</w:t>
      </w:r>
      <w:r>
        <w:rPr>
          <w:noProof/>
        </w:rPr>
        <w:tab/>
      </w:r>
      <w:r>
        <w:rPr>
          <w:noProof/>
        </w:rPr>
        <w:fldChar w:fldCharType="begin"/>
      </w:r>
      <w:r>
        <w:rPr>
          <w:noProof/>
        </w:rPr>
        <w:instrText xml:space="preserve"> PAGEREF _Toc480552765 \h </w:instrText>
      </w:r>
      <w:r>
        <w:rPr>
          <w:noProof/>
        </w:rPr>
      </w:r>
      <w:r>
        <w:rPr>
          <w:noProof/>
        </w:rPr>
        <w:fldChar w:fldCharType="separate"/>
      </w:r>
      <w:r>
        <w:rPr>
          <w:noProof/>
        </w:rPr>
        <w:t>10</w:t>
      </w:r>
      <w:r>
        <w:rPr>
          <w:noProof/>
        </w:rPr>
        <w:fldChar w:fldCharType="end"/>
      </w:r>
    </w:p>
    <w:p w14:paraId="47975E0E" w14:textId="77777777" w:rsidR="00DA2696" w:rsidRDefault="00DA2696">
      <w:pPr>
        <w:pStyle w:val="TOC1"/>
        <w:rPr>
          <w:rFonts w:ascii="Calibri" w:eastAsia="ＭＳ 明朝" w:hAnsi="Calibri"/>
          <w:b w:val="0"/>
          <w:caps w:val="0"/>
          <w:noProof/>
          <w:sz w:val="24"/>
          <w:u w:val="none"/>
        </w:rPr>
      </w:pPr>
      <w:r>
        <w:rPr>
          <w:noProof/>
        </w:rPr>
        <w:t>Grade Regressions</w:t>
      </w:r>
      <w:r>
        <w:rPr>
          <w:noProof/>
        </w:rPr>
        <w:tab/>
      </w:r>
      <w:r>
        <w:rPr>
          <w:noProof/>
        </w:rPr>
        <w:fldChar w:fldCharType="begin"/>
      </w:r>
      <w:r>
        <w:rPr>
          <w:noProof/>
        </w:rPr>
        <w:instrText xml:space="preserve"> PAGEREF _Toc480552766 \h </w:instrText>
      </w:r>
      <w:r>
        <w:rPr>
          <w:noProof/>
        </w:rPr>
      </w:r>
      <w:r>
        <w:rPr>
          <w:noProof/>
        </w:rPr>
        <w:fldChar w:fldCharType="separate"/>
      </w:r>
      <w:r>
        <w:rPr>
          <w:noProof/>
        </w:rPr>
        <w:t>11</w:t>
      </w:r>
      <w:r>
        <w:rPr>
          <w:noProof/>
        </w:rPr>
        <w:fldChar w:fldCharType="end"/>
      </w:r>
    </w:p>
    <w:p w14:paraId="150017BB" w14:textId="77777777" w:rsidR="00DA2696" w:rsidRDefault="00DA2696">
      <w:pPr>
        <w:pStyle w:val="TOC2"/>
        <w:tabs>
          <w:tab w:val="right" w:leader="dot" w:pos="9350"/>
        </w:tabs>
        <w:rPr>
          <w:rFonts w:eastAsia="ＭＳ 明朝"/>
          <w:b w:val="0"/>
          <w:bCs w:val="0"/>
          <w:smallCaps w:val="0"/>
          <w:noProof/>
          <w:sz w:val="24"/>
        </w:rPr>
      </w:pPr>
      <w:r>
        <w:rPr>
          <w:noProof/>
        </w:rPr>
        <w:t>Baseline Models without Student’s Identity</w:t>
      </w:r>
      <w:r>
        <w:rPr>
          <w:noProof/>
        </w:rPr>
        <w:tab/>
      </w:r>
      <w:r>
        <w:rPr>
          <w:noProof/>
        </w:rPr>
        <w:fldChar w:fldCharType="begin"/>
      </w:r>
      <w:r>
        <w:rPr>
          <w:noProof/>
        </w:rPr>
        <w:instrText xml:space="preserve"> PAGEREF _Toc480552767 \h </w:instrText>
      </w:r>
      <w:r>
        <w:rPr>
          <w:noProof/>
        </w:rPr>
      </w:r>
      <w:r>
        <w:rPr>
          <w:noProof/>
        </w:rPr>
        <w:fldChar w:fldCharType="separate"/>
      </w:r>
      <w:r>
        <w:rPr>
          <w:noProof/>
        </w:rPr>
        <w:t>12</w:t>
      </w:r>
      <w:r>
        <w:rPr>
          <w:noProof/>
        </w:rPr>
        <w:fldChar w:fldCharType="end"/>
      </w:r>
    </w:p>
    <w:p w14:paraId="3F9B0FD7" w14:textId="77777777" w:rsidR="00DA2696" w:rsidRDefault="00DA2696">
      <w:pPr>
        <w:pStyle w:val="TOC2"/>
        <w:tabs>
          <w:tab w:val="right" w:leader="dot" w:pos="9350"/>
        </w:tabs>
        <w:rPr>
          <w:rFonts w:eastAsia="ＭＳ 明朝"/>
          <w:b w:val="0"/>
          <w:bCs w:val="0"/>
          <w:smallCaps w:val="0"/>
          <w:noProof/>
          <w:sz w:val="24"/>
        </w:rPr>
      </w:pPr>
      <w:r>
        <w:rPr>
          <w:noProof/>
        </w:rPr>
        <w:t>Unrestricted Models</w:t>
      </w:r>
      <w:r>
        <w:rPr>
          <w:noProof/>
        </w:rPr>
        <w:tab/>
      </w:r>
      <w:r>
        <w:rPr>
          <w:noProof/>
        </w:rPr>
        <w:fldChar w:fldCharType="begin"/>
      </w:r>
      <w:r>
        <w:rPr>
          <w:noProof/>
        </w:rPr>
        <w:instrText xml:space="preserve"> PAGEREF _Toc480552768 \h </w:instrText>
      </w:r>
      <w:r>
        <w:rPr>
          <w:noProof/>
        </w:rPr>
      </w:r>
      <w:r>
        <w:rPr>
          <w:noProof/>
        </w:rPr>
        <w:fldChar w:fldCharType="separate"/>
      </w:r>
      <w:r>
        <w:rPr>
          <w:noProof/>
        </w:rPr>
        <w:t>14</w:t>
      </w:r>
      <w:r>
        <w:rPr>
          <w:noProof/>
        </w:rPr>
        <w:fldChar w:fldCharType="end"/>
      </w:r>
    </w:p>
    <w:p w14:paraId="3ABB79B5" w14:textId="77777777" w:rsidR="00DA2696" w:rsidRDefault="00DA2696">
      <w:pPr>
        <w:pStyle w:val="TOC3"/>
        <w:tabs>
          <w:tab w:val="right" w:leader="dot" w:pos="9350"/>
        </w:tabs>
        <w:rPr>
          <w:rFonts w:eastAsia="ＭＳ 明朝"/>
          <w:smallCaps w:val="0"/>
          <w:noProof/>
          <w:sz w:val="24"/>
        </w:rPr>
      </w:pPr>
      <w:r>
        <w:rPr>
          <w:noProof/>
        </w:rPr>
        <w:t>Expectation Maximization</w:t>
      </w:r>
      <w:r>
        <w:rPr>
          <w:noProof/>
        </w:rPr>
        <w:tab/>
      </w:r>
      <w:r>
        <w:rPr>
          <w:noProof/>
        </w:rPr>
        <w:fldChar w:fldCharType="begin"/>
      </w:r>
      <w:r>
        <w:rPr>
          <w:noProof/>
        </w:rPr>
        <w:instrText xml:space="preserve"> PAGEREF _Toc480552769 \h </w:instrText>
      </w:r>
      <w:r>
        <w:rPr>
          <w:noProof/>
        </w:rPr>
      </w:r>
      <w:r>
        <w:rPr>
          <w:noProof/>
        </w:rPr>
        <w:fldChar w:fldCharType="separate"/>
      </w:r>
      <w:r>
        <w:rPr>
          <w:noProof/>
        </w:rPr>
        <w:t>15</w:t>
      </w:r>
      <w:r>
        <w:rPr>
          <w:noProof/>
        </w:rPr>
        <w:fldChar w:fldCharType="end"/>
      </w:r>
    </w:p>
    <w:p w14:paraId="4538DCFC" w14:textId="77777777" w:rsidR="00DA2696" w:rsidRDefault="00DA2696">
      <w:pPr>
        <w:pStyle w:val="TOC3"/>
        <w:tabs>
          <w:tab w:val="right" w:leader="dot" w:pos="9350"/>
        </w:tabs>
        <w:rPr>
          <w:rFonts w:eastAsia="ＭＳ 明朝"/>
          <w:smallCaps w:val="0"/>
          <w:noProof/>
          <w:sz w:val="24"/>
        </w:rPr>
      </w:pPr>
      <w:r>
        <w:rPr>
          <w:noProof/>
        </w:rPr>
        <w:t>Help Received from Collaboration by Gender</w:t>
      </w:r>
      <w:r>
        <w:rPr>
          <w:noProof/>
        </w:rPr>
        <w:tab/>
      </w:r>
      <w:r>
        <w:rPr>
          <w:noProof/>
        </w:rPr>
        <w:fldChar w:fldCharType="begin"/>
      </w:r>
      <w:r>
        <w:rPr>
          <w:noProof/>
        </w:rPr>
        <w:instrText xml:space="preserve"> PAGEREF _Toc480552770 \h </w:instrText>
      </w:r>
      <w:r>
        <w:rPr>
          <w:noProof/>
        </w:rPr>
      </w:r>
      <w:r>
        <w:rPr>
          <w:noProof/>
        </w:rPr>
        <w:fldChar w:fldCharType="separate"/>
      </w:r>
      <w:r>
        <w:rPr>
          <w:noProof/>
        </w:rPr>
        <w:t>15</w:t>
      </w:r>
      <w:r>
        <w:rPr>
          <w:noProof/>
        </w:rPr>
        <w:fldChar w:fldCharType="end"/>
      </w:r>
    </w:p>
    <w:p w14:paraId="31828D49" w14:textId="77777777" w:rsidR="00DA2696" w:rsidRDefault="00DA2696">
      <w:pPr>
        <w:pStyle w:val="TOC2"/>
        <w:tabs>
          <w:tab w:val="right" w:leader="dot" w:pos="9350"/>
        </w:tabs>
        <w:rPr>
          <w:rFonts w:eastAsia="ＭＳ 明朝"/>
          <w:b w:val="0"/>
          <w:bCs w:val="0"/>
          <w:smallCaps w:val="0"/>
          <w:noProof/>
          <w:sz w:val="24"/>
        </w:rPr>
      </w:pPr>
      <w:r>
        <w:rPr>
          <w:noProof/>
        </w:rPr>
        <w:t>Regressing Tests:</w:t>
      </w:r>
      <w:r>
        <w:rPr>
          <w:noProof/>
        </w:rPr>
        <w:tab/>
      </w:r>
      <w:r>
        <w:rPr>
          <w:noProof/>
        </w:rPr>
        <w:fldChar w:fldCharType="begin"/>
      </w:r>
      <w:r>
        <w:rPr>
          <w:noProof/>
        </w:rPr>
        <w:instrText xml:space="preserve"> PAGEREF _Toc480552771 \h </w:instrText>
      </w:r>
      <w:r>
        <w:rPr>
          <w:noProof/>
        </w:rPr>
      </w:r>
      <w:r>
        <w:rPr>
          <w:noProof/>
        </w:rPr>
        <w:fldChar w:fldCharType="separate"/>
      </w:r>
      <w:r>
        <w:rPr>
          <w:noProof/>
        </w:rPr>
        <w:t>16</w:t>
      </w:r>
      <w:r>
        <w:rPr>
          <w:noProof/>
        </w:rPr>
        <w:fldChar w:fldCharType="end"/>
      </w:r>
    </w:p>
    <w:p w14:paraId="7872E5E9" w14:textId="77777777" w:rsidR="00DA2696" w:rsidRDefault="00DA2696">
      <w:pPr>
        <w:pStyle w:val="TOC2"/>
        <w:tabs>
          <w:tab w:val="right" w:leader="dot" w:pos="9350"/>
        </w:tabs>
        <w:rPr>
          <w:rFonts w:eastAsia="ＭＳ 明朝"/>
          <w:b w:val="0"/>
          <w:bCs w:val="0"/>
          <w:smallCaps w:val="0"/>
          <w:noProof/>
          <w:sz w:val="24"/>
        </w:rPr>
      </w:pPr>
      <w:r>
        <w:rPr>
          <w:noProof/>
        </w:rPr>
        <w:t>Simulating Grade Data to Test Null-Hypothesis</w:t>
      </w:r>
      <w:r>
        <w:rPr>
          <w:noProof/>
        </w:rPr>
        <w:tab/>
      </w:r>
      <w:r>
        <w:rPr>
          <w:noProof/>
        </w:rPr>
        <w:fldChar w:fldCharType="begin"/>
      </w:r>
      <w:r>
        <w:rPr>
          <w:noProof/>
        </w:rPr>
        <w:instrText xml:space="preserve"> PAGEREF _Toc480552772 \h </w:instrText>
      </w:r>
      <w:r>
        <w:rPr>
          <w:noProof/>
        </w:rPr>
      </w:r>
      <w:r>
        <w:rPr>
          <w:noProof/>
        </w:rPr>
        <w:fldChar w:fldCharType="separate"/>
      </w:r>
      <w:r>
        <w:rPr>
          <w:noProof/>
        </w:rPr>
        <w:t>17</w:t>
      </w:r>
      <w:r>
        <w:rPr>
          <w:noProof/>
        </w:rPr>
        <w:fldChar w:fldCharType="end"/>
      </w:r>
    </w:p>
    <w:p w14:paraId="6AEB04EB" w14:textId="77777777" w:rsidR="00DA2696" w:rsidRDefault="00DA2696">
      <w:pPr>
        <w:pStyle w:val="TOC2"/>
        <w:tabs>
          <w:tab w:val="right" w:leader="dot" w:pos="9350"/>
        </w:tabs>
        <w:rPr>
          <w:rFonts w:eastAsia="ＭＳ 明朝"/>
          <w:b w:val="0"/>
          <w:bCs w:val="0"/>
          <w:smallCaps w:val="0"/>
          <w:noProof/>
          <w:sz w:val="24"/>
        </w:rPr>
      </w:pPr>
      <w:r>
        <w:rPr>
          <w:noProof/>
        </w:rPr>
        <w:t>Conclusion of Predictive Modeling</w:t>
      </w:r>
      <w:r>
        <w:rPr>
          <w:noProof/>
        </w:rPr>
        <w:tab/>
      </w:r>
      <w:r>
        <w:rPr>
          <w:noProof/>
        </w:rPr>
        <w:fldChar w:fldCharType="begin"/>
      </w:r>
      <w:r>
        <w:rPr>
          <w:noProof/>
        </w:rPr>
        <w:instrText xml:space="preserve"> PAGEREF _Toc480552773 \h </w:instrText>
      </w:r>
      <w:r>
        <w:rPr>
          <w:noProof/>
        </w:rPr>
      </w:r>
      <w:r>
        <w:rPr>
          <w:noProof/>
        </w:rPr>
        <w:fldChar w:fldCharType="separate"/>
      </w:r>
      <w:r>
        <w:rPr>
          <w:noProof/>
        </w:rPr>
        <w:t>17</w:t>
      </w:r>
      <w:r>
        <w:rPr>
          <w:noProof/>
        </w:rPr>
        <w:fldChar w:fldCharType="end"/>
      </w:r>
    </w:p>
    <w:p w14:paraId="55288D27" w14:textId="77777777" w:rsidR="00DA2696" w:rsidRDefault="00DA2696">
      <w:pPr>
        <w:pStyle w:val="TOC1"/>
        <w:rPr>
          <w:rFonts w:ascii="Calibri" w:eastAsia="ＭＳ 明朝" w:hAnsi="Calibri"/>
          <w:b w:val="0"/>
          <w:caps w:val="0"/>
          <w:noProof/>
          <w:sz w:val="24"/>
          <w:u w:val="none"/>
        </w:rPr>
      </w:pPr>
      <w:r>
        <w:rPr>
          <w:noProof/>
        </w:rPr>
        <w:t>Conclusion and Recommendations</w:t>
      </w:r>
      <w:r>
        <w:rPr>
          <w:noProof/>
        </w:rPr>
        <w:tab/>
      </w:r>
      <w:r>
        <w:rPr>
          <w:noProof/>
        </w:rPr>
        <w:fldChar w:fldCharType="begin"/>
      </w:r>
      <w:r>
        <w:rPr>
          <w:noProof/>
        </w:rPr>
        <w:instrText xml:space="preserve"> PAGEREF _Toc480552774 \h </w:instrText>
      </w:r>
      <w:r>
        <w:rPr>
          <w:noProof/>
        </w:rPr>
      </w:r>
      <w:r>
        <w:rPr>
          <w:noProof/>
        </w:rPr>
        <w:fldChar w:fldCharType="separate"/>
      </w:r>
      <w:r>
        <w:rPr>
          <w:noProof/>
        </w:rPr>
        <w:t>17</w:t>
      </w:r>
      <w:r>
        <w:rPr>
          <w:noProof/>
        </w:rPr>
        <w:fldChar w:fldCharType="end"/>
      </w:r>
    </w:p>
    <w:p w14:paraId="0FBBECA9" w14:textId="77777777" w:rsidR="00DA2696" w:rsidRDefault="00DA2696">
      <w:pPr>
        <w:pStyle w:val="TOC1"/>
        <w:rPr>
          <w:rFonts w:ascii="Calibri" w:eastAsia="ＭＳ 明朝" w:hAnsi="Calibri"/>
          <w:b w:val="0"/>
          <w:caps w:val="0"/>
          <w:noProof/>
          <w:sz w:val="24"/>
          <w:u w:val="none"/>
        </w:rPr>
      </w:pPr>
      <w:r>
        <w:rPr>
          <w:noProof/>
        </w:rPr>
        <w:t>Acknowledgements</w:t>
      </w:r>
      <w:r>
        <w:rPr>
          <w:noProof/>
        </w:rPr>
        <w:tab/>
      </w:r>
      <w:r>
        <w:rPr>
          <w:noProof/>
        </w:rPr>
        <w:fldChar w:fldCharType="begin"/>
      </w:r>
      <w:r>
        <w:rPr>
          <w:noProof/>
        </w:rPr>
        <w:instrText xml:space="preserve"> PAGEREF _Toc480552775 \h </w:instrText>
      </w:r>
      <w:r>
        <w:rPr>
          <w:noProof/>
        </w:rPr>
      </w:r>
      <w:r>
        <w:rPr>
          <w:noProof/>
        </w:rPr>
        <w:fldChar w:fldCharType="separate"/>
      </w:r>
      <w:r>
        <w:rPr>
          <w:noProof/>
        </w:rPr>
        <w:t>19</w:t>
      </w:r>
      <w:r>
        <w:rPr>
          <w:noProof/>
        </w:rPr>
        <w:fldChar w:fldCharType="end"/>
      </w:r>
    </w:p>
    <w:p w14:paraId="3772BA8E" w14:textId="77777777" w:rsidR="00DA2696" w:rsidRDefault="00DA2696">
      <w:pPr>
        <w:pStyle w:val="TOC1"/>
        <w:rPr>
          <w:rFonts w:ascii="Calibri" w:eastAsia="ＭＳ 明朝" w:hAnsi="Calibri"/>
          <w:b w:val="0"/>
          <w:caps w:val="0"/>
          <w:noProof/>
          <w:sz w:val="24"/>
          <w:u w:val="none"/>
        </w:rPr>
      </w:pPr>
      <w:r>
        <w:rPr>
          <w:noProof/>
        </w:rPr>
        <w:t>Appendix</w:t>
      </w:r>
      <w:r>
        <w:rPr>
          <w:noProof/>
        </w:rPr>
        <w:tab/>
      </w:r>
      <w:r>
        <w:rPr>
          <w:noProof/>
        </w:rPr>
        <w:fldChar w:fldCharType="begin"/>
      </w:r>
      <w:r>
        <w:rPr>
          <w:noProof/>
        </w:rPr>
        <w:instrText xml:space="preserve"> PAGEREF _Toc480552776 \h </w:instrText>
      </w:r>
      <w:r>
        <w:rPr>
          <w:noProof/>
        </w:rPr>
      </w:r>
      <w:r>
        <w:rPr>
          <w:noProof/>
        </w:rPr>
        <w:fldChar w:fldCharType="separate"/>
      </w:r>
      <w:r>
        <w:rPr>
          <w:noProof/>
        </w:rPr>
        <w:t>20</w:t>
      </w:r>
      <w:r>
        <w:rPr>
          <w:noProof/>
        </w:rPr>
        <w:fldChar w:fldCharType="end"/>
      </w:r>
    </w:p>
    <w:p w14:paraId="476BA50A" w14:textId="77777777" w:rsidR="00DA2696" w:rsidRDefault="00DA2696" w:rsidP="00C82DA3">
      <w:pPr>
        <w:pStyle w:val="TOC1"/>
      </w:pPr>
      <w:r w:rsidRPr="00C82DA3">
        <w:fldChar w:fldCharType="end"/>
      </w:r>
    </w:p>
    <w:p w14:paraId="07A7471B" w14:textId="77777777" w:rsidR="00DA2696" w:rsidRPr="00AB091A" w:rsidRDefault="00DA2696" w:rsidP="00AB091A">
      <w:pPr>
        <w:pStyle w:val="Heading1"/>
        <w:rPr>
          <w:color w:val="548DD4"/>
        </w:rPr>
      </w:pPr>
      <w:r>
        <w:br w:type="page"/>
      </w:r>
      <w:bookmarkStart w:id="0" w:name="_Toc480552755"/>
      <w:r w:rsidRPr="00AB091A">
        <w:lastRenderedPageBreak/>
        <w:t>Introduction</w:t>
      </w:r>
      <w:bookmarkEnd w:id="0"/>
    </w:p>
    <w:p w14:paraId="375F7B73" w14:textId="77777777" w:rsidR="00DA2696" w:rsidRPr="00DA6CA9" w:rsidRDefault="00DA2696" w:rsidP="007166C1">
      <w:pPr>
        <w:widowControl w:val="0"/>
        <w:autoSpaceDE w:val="0"/>
        <w:autoSpaceDN w:val="0"/>
        <w:adjustRightInd w:val="0"/>
        <w:spacing w:after="240" w:line="276" w:lineRule="auto"/>
        <w:ind w:firstLine="720"/>
        <w:rPr>
          <w:rFonts w:ascii="PT Sans" w:hAnsi="PT Sans"/>
        </w:rPr>
      </w:pPr>
      <w:r w:rsidRPr="00DA6CA9">
        <w:rPr>
          <w:rFonts w:ascii="PT Sans" w:hAnsi="PT Sans"/>
        </w:rPr>
        <w:t xml:space="preserve">Collaboration is </w:t>
      </w:r>
      <w:r>
        <w:rPr>
          <w:rFonts w:ascii="PT Sans" w:hAnsi="PT Sans"/>
        </w:rPr>
        <w:t>an important aspect of s</w:t>
      </w:r>
      <w:r w:rsidRPr="002045B0">
        <w:rPr>
          <w:rFonts w:ascii="PT Sans" w:hAnsi="PT Sans"/>
        </w:rPr>
        <w:t>cience, technology, engineering and mathematics (STEM</w:t>
      </w:r>
      <w:r>
        <w:rPr>
          <w:rFonts w:ascii="PT Sans" w:hAnsi="PT Sans"/>
        </w:rPr>
        <w:t>) classes</w:t>
      </w:r>
      <w:r w:rsidRPr="00DA6CA9">
        <w:rPr>
          <w:rFonts w:ascii="PT Sans" w:hAnsi="PT Sans"/>
        </w:rPr>
        <w:t xml:space="preserve">. In STEM classes, assignments typically have a small range of acceptable answers that every student must reach to obtain full credit. This contrasts with humanities and social science classes where every student’s essay will likely be distinct or plagiarism will be much clearer. Additionally, problems may require a key insight which is easily communicated </w:t>
      </w:r>
      <w:del w:id="1" w:author="Barry Green" w:date="2017-04-21T21:28:00Z">
        <w:r w:rsidRPr="00DA6CA9" w:rsidDel="006F5523">
          <w:rPr>
            <w:rFonts w:ascii="PT Sans" w:hAnsi="PT Sans"/>
          </w:rPr>
          <w:delText xml:space="preserve">with </w:delText>
        </w:r>
      </w:del>
      <w:ins w:id="2" w:author="Barry Green" w:date="2017-04-21T21:28:00Z">
        <w:r w:rsidRPr="00DA6CA9">
          <w:rPr>
            <w:rFonts w:ascii="PT Sans" w:hAnsi="PT Sans"/>
          </w:rPr>
          <w:t xml:space="preserve">to </w:t>
        </w:r>
      </w:ins>
      <w:r w:rsidRPr="00DA6CA9">
        <w:rPr>
          <w:rFonts w:ascii="PT Sans" w:hAnsi="PT Sans"/>
        </w:rPr>
        <w:t>other people. Furthermore,</w:t>
      </w:r>
      <w:r>
        <w:rPr>
          <w:rFonts w:ascii="PT Sans" w:hAnsi="PT Sans"/>
        </w:rPr>
        <w:t xml:space="preserve"> </w:t>
      </w:r>
      <w:del w:id="3" w:author="Barry Green" w:date="2017-04-21T21:29:00Z">
        <w:r w:rsidDel="006F5523">
          <w:rPr>
            <w:rFonts w:ascii="PT Sans" w:hAnsi="PT Sans"/>
          </w:rPr>
          <w:delText xml:space="preserve">like </w:delText>
        </w:r>
      </w:del>
      <w:ins w:id="4" w:author="Barry Green" w:date="2017-04-21T21:29:00Z">
        <w:r>
          <w:rPr>
            <w:rFonts w:ascii="PT Sans" w:hAnsi="PT Sans"/>
          </w:rPr>
          <w:t xml:space="preserve">as </w:t>
        </w:r>
      </w:ins>
      <w:r>
        <w:rPr>
          <w:rFonts w:ascii="PT Sans" w:hAnsi="PT Sans"/>
        </w:rPr>
        <w:t>in other disciplines</w:t>
      </w:r>
      <w:r w:rsidRPr="00DA6CA9">
        <w:rPr>
          <w:rFonts w:ascii="PT Sans" w:hAnsi="PT Sans"/>
        </w:rPr>
        <w:t xml:space="preserve">, group work and brainstorming may lead more quickly to the correct answer than </w:t>
      </w:r>
      <w:del w:id="5" w:author="Barry Green" w:date="2017-04-21T21:29:00Z">
        <w:r w:rsidRPr="00DA6CA9" w:rsidDel="006F5523">
          <w:rPr>
            <w:rFonts w:ascii="PT Sans" w:hAnsi="PT Sans"/>
          </w:rPr>
          <w:delText xml:space="preserve">anyone </w:delText>
        </w:r>
      </w:del>
      <w:ins w:id="6" w:author="Barry Green" w:date="2017-04-21T21:29:00Z">
        <w:r w:rsidRPr="00DA6CA9">
          <w:rPr>
            <w:rFonts w:ascii="PT Sans" w:hAnsi="PT Sans"/>
          </w:rPr>
          <w:t>if people work</w:t>
        </w:r>
      </w:ins>
      <w:del w:id="7" w:author="Barry Green" w:date="2017-04-21T21:29:00Z">
        <w:r w:rsidRPr="00DA6CA9" w:rsidDel="006F5523">
          <w:rPr>
            <w:rFonts w:ascii="PT Sans" w:hAnsi="PT Sans"/>
          </w:rPr>
          <w:delText>working</w:delText>
        </w:r>
      </w:del>
      <w:r w:rsidRPr="00DA6CA9">
        <w:rPr>
          <w:rFonts w:ascii="PT Sans" w:hAnsi="PT Sans"/>
        </w:rPr>
        <w:t xml:space="preserve"> in isolation. Finally, </w:t>
      </w:r>
      <w:ins w:id="8" w:author="Barry Green" w:date="2017-04-21T21:29:00Z">
        <w:r w:rsidRPr="00DA6CA9">
          <w:rPr>
            <w:rFonts w:ascii="PT Sans" w:hAnsi="PT Sans"/>
          </w:rPr>
          <w:t xml:space="preserve">the importance of </w:t>
        </w:r>
      </w:ins>
      <w:r w:rsidRPr="00DA6CA9">
        <w:rPr>
          <w:rFonts w:ascii="PT Sans" w:hAnsi="PT Sans"/>
        </w:rPr>
        <w:t>collaboration</w:t>
      </w:r>
      <w:del w:id="9" w:author="Barry Green" w:date="2017-04-21T21:30:00Z">
        <w:r w:rsidRPr="00DA6CA9" w:rsidDel="006F5523">
          <w:rPr>
            <w:rFonts w:ascii="PT Sans" w:hAnsi="PT Sans"/>
          </w:rPr>
          <w:delText>’s</w:delText>
        </w:r>
      </w:del>
      <w:r w:rsidRPr="00DA6CA9">
        <w:rPr>
          <w:rFonts w:ascii="PT Sans" w:hAnsi="PT Sans"/>
        </w:rPr>
        <w:t xml:space="preserve"> </w:t>
      </w:r>
      <w:del w:id="10" w:author="Barry Green" w:date="2017-04-21T21:30:00Z">
        <w:r w:rsidRPr="00DA6CA9" w:rsidDel="006F5523">
          <w:rPr>
            <w:rFonts w:ascii="PT Sans" w:hAnsi="PT Sans"/>
          </w:rPr>
          <w:delText xml:space="preserve">importance </w:delText>
        </w:r>
      </w:del>
      <w:r w:rsidRPr="00DA6CA9">
        <w:rPr>
          <w:rFonts w:ascii="PT Sans" w:hAnsi="PT Sans"/>
        </w:rPr>
        <w:t xml:space="preserve">is enhanced by the relatively large portion of final grades that depend on homework. </w:t>
      </w:r>
    </w:p>
    <w:p w14:paraId="650FBDCC" w14:textId="77777777" w:rsidR="00DA2696" w:rsidRDefault="00DA2696" w:rsidP="007166C1">
      <w:pPr>
        <w:spacing w:line="276" w:lineRule="auto"/>
        <w:ind w:firstLine="720"/>
        <w:rPr>
          <w:rFonts w:ascii="PT Sans" w:hAnsi="PT Sans"/>
        </w:rPr>
      </w:pPr>
      <w:r>
        <w:rPr>
          <w:rFonts w:ascii="PT Sans" w:hAnsi="PT Sans"/>
        </w:rPr>
        <w:t xml:space="preserve">Another characteristic of STEM classes is the large gender disparity. </w:t>
      </w:r>
      <w:r w:rsidRPr="00DA6CA9">
        <w:rPr>
          <w:rFonts w:ascii="PT Sans" w:hAnsi="PT Sans"/>
        </w:rPr>
        <w:t xml:space="preserve">There is a wide body of research </w:t>
      </w:r>
      <w:r>
        <w:rPr>
          <w:rFonts w:ascii="PT Sans" w:hAnsi="PT Sans"/>
        </w:rPr>
        <w:t>cataloging</w:t>
      </w:r>
      <w:r w:rsidRPr="00DA6CA9">
        <w:rPr>
          <w:rFonts w:ascii="PT Sans" w:hAnsi="PT Sans"/>
        </w:rPr>
        <w:t xml:space="preserve"> the differences in career choices and trajectories between men and women in </w:t>
      </w:r>
      <w:r>
        <w:rPr>
          <w:rFonts w:ascii="PT Sans" w:hAnsi="PT Sans"/>
        </w:rPr>
        <w:t>STEM</w:t>
      </w:r>
      <w:r w:rsidRPr="00DA6CA9">
        <w:rPr>
          <w:rFonts w:ascii="PT Sans" w:hAnsi="PT Sans"/>
        </w:rPr>
        <w:t xml:space="preserve"> fields. Two overarching theories have been posited to explain these patterns: The deficit model and the difference model (</w:t>
      </w:r>
      <w:proofErr w:type="spellStart"/>
      <w:r w:rsidRPr="00DA6CA9">
        <w:rPr>
          <w:rFonts w:ascii="PT Sans" w:hAnsi="PT Sans"/>
        </w:rPr>
        <w:t>Sonnert</w:t>
      </w:r>
      <w:proofErr w:type="spellEnd"/>
      <w:r w:rsidRPr="00DA6CA9">
        <w:rPr>
          <w:rFonts w:ascii="PT Sans" w:hAnsi="PT Sans"/>
        </w:rPr>
        <w:t xml:space="preserve"> and Holton 1996). The deficit model emphasizes structural obstacles while the difference model focuses more on internal goals and behavior (</w:t>
      </w:r>
      <w:proofErr w:type="spellStart"/>
      <w:r w:rsidRPr="00DA6CA9">
        <w:rPr>
          <w:rFonts w:ascii="PT Sans" w:hAnsi="PT Sans"/>
        </w:rPr>
        <w:t>Sonnert</w:t>
      </w:r>
      <w:proofErr w:type="spellEnd"/>
      <w:r w:rsidRPr="00DA6CA9">
        <w:rPr>
          <w:rFonts w:ascii="PT Sans" w:hAnsi="PT Sans"/>
        </w:rPr>
        <w:t xml:space="preserve"> and Holton 1996). My research investigates </w:t>
      </w:r>
      <w:del w:id="11" w:author="Barry Green" w:date="2017-04-21T21:30:00Z">
        <w:r w:rsidRPr="00DA6CA9" w:rsidDel="006F5523">
          <w:rPr>
            <w:rFonts w:ascii="PT Sans" w:hAnsi="PT Sans"/>
          </w:rPr>
          <w:delText xml:space="preserve">if </w:delText>
        </w:r>
      </w:del>
      <w:ins w:id="12" w:author="Barry Green" w:date="2017-04-21T21:30:00Z">
        <w:r w:rsidRPr="00DA6CA9">
          <w:rPr>
            <w:rFonts w:ascii="PT Sans" w:hAnsi="PT Sans"/>
          </w:rPr>
          <w:t xml:space="preserve">the question of whether </w:t>
        </w:r>
      </w:ins>
      <w:r w:rsidRPr="00DA6CA9">
        <w:rPr>
          <w:rFonts w:ascii="PT Sans" w:hAnsi="PT Sans"/>
        </w:rPr>
        <w:t xml:space="preserve">collaboration is one of these structural barriers preventing women from succeeding in </w:t>
      </w:r>
      <w:r>
        <w:rPr>
          <w:rFonts w:ascii="PT Sans" w:hAnsi="PT Sans"/>
        </w:rPr>
        <w:t>STEM</w:t>
      </w:r>
      <w:r w:rsidRPr="00DA6CA9">
        <w:rPr>
          <w:rFonts w:ascii="PT Sans" w:hAnsi="PT Sans"/>
        </w:rPr>
        <w:t xml:space="preserve"> fields. In fact, </w:t>
      </w:r>
      <w:r>
        <w:rPr>
          <w:rFonts w:ascii="PT Sans" w:hAnsi="PT Sans"/>
        </w:rPr>
        <w:t xml:space="preserve">prior </w:t>
      </w:r>
      <w:r w:rsidRPr="00DA6CA9">
        <w:rPr>
          <w:rFonts w:ascii="PT Sans" w:hAnsi="PT Sans"/>
        </w:rPr>
        <w:t xml:space="preserve">research has found that classroom climate, including group working conditions, may reduce women’s confidence, especially in male-dominated fields (Hall 1982). </w:t>
      </w:r>
    </w:p>
    <w:p w14:paraId="27F11ED7" w14:textId="77777777" w:rsidR="00DA2696" w:rsidRPr="00DA6CA9" w:rsidRDefault="00DA2696" w:rsidP="007166C1">
      <w:pPr>
        <w:spacing w:line="276" w:lineRule="auto"/>
        <w:ind w:firstLine="720"/>
        <w:rPr>
          <w:rFonts w:ascii="PT Sans" w:hAnsi="PT Sans"/>
        </w:rPr>
      </w:pPr>
    </w:p>
    <w:p w14:paraId="6838EEE0" w14:textId="77777777" w:rsidR="00DA2696" w:rsidRPr="00DA6CA9" w:rsidRDefault="00DA2696" w:rsidP="007166C1">
      <w:pPr>
        <w:spacing w:line="276" w:lineRule="auto"/>
        <w:ind w:firstLine="720"/>
        <w:rPr>
          <w:rFonts w:ascii="PT Sans" w:hAnsi="PT Sans"/>
        </w:rPr>
      </w:pPr>
      <w:r w:rsidRPr="00DA6CA9">
        <w:rPr>
          <w:rFonts w:ascii="PT Sans" w:hAnsi="PT Sans"/>
        </w:rPr>
        <w:t>Computer Science has become an overwhelmingly male field. Since the middle of the 1980s, the percenta</w:t>
      </w:r>
      <w:r>
        <w:rPr>
          <w:rFonts w:ascii="PT Sans" w:hAnsi="PT Sans"/>
        </w:rPr>
        <w:t xml:space="preserve">ge of women working in computer </w:t>
      </w:r>
      <w:r w:rsidRPr="00DA6CA9">
        <w:rPr>
          <w:rFonts w:ascii="PT Sans" w:hAnsi="PT Sans"/>
        </w:rPr>
        <w:t xml:space="preserve">science related professions has steadily decreased. Women have earned only about 15% of the undergraduate degrees in computer science in recent years despite earning 37% in 1985 (Women in Computer Science 2017). While there is evidence that as much as 82% of the gap in STEM bachelor’s degrees is attributable to </w:t>
      </w:r>
      <w:ins w:id="13" w:author="Barry Green" w:date="2017-04-21T21:31:00Z">
        <w:r w:rsidRPr="00DA6CA9">
          <w:rPr>
            <w:rFonts w:ascii="PT Sans" w:hAnsi="PT Sans"/>
          </w:rPr>
          <w:t xml:space="preserve">aspects of education in </w:t>
        </w:r>
      </w:ins>
      <w:r w:rsidRPr="00DA6CA9">
        <w:rPr>
          <w:rFonts w:ascii="PT Sans" w:hAnsi="PT Sans"/>
        </w:rPr>
        <w:t xml:space="preserve">high school or before (Legewie and </w:t>
      </w:r>
      <w:proofErr w:type="spellStart"/>
      <w:r w:rsidRPr="00DA6CA9">
        <w:rPr>
          <w:rFonts w:ascii="PT Sans" w:hAnsi="PT Sans"/>
        </w:rPr>
        <w:t>DiPrete</w:t>
      </w:r>
      <w:proofErr w:type="spellEnd"/>
      <w:r w:rsidRPr="00DA6CA9">
        <w:rPr>
          <w:rFonts w:ascii="PT Sans" w:hAnsi="PT Sans"/>
        </w:rPr>
        <w:t xml:space="preserve"> Pathways 2014), the college experience is still worth studying. Many initiatives including “Girls Who Code” and “NASA Women” have attempted to combat the dearth of women in computer science by increasing women’s opportunity, participation, and interest. </w:t>
      </w:r>
    </w:p>
    <w:p w14:paraId="6B31003B" w14:textId="77777777" w:rsidR="00DA2696" w:rsidRPr="00DA6CA9" w:rsidRDefault="00DA2696" w:rsidP="007166C1">
      <w:pPr>
        <w:spacing w:line="276" w:lineRule="auto"/>
        <w:rPr>
          <w:rFonts w:ascii="PT Sans" w:hAnsi="PT Sans"/>
        </w:rPr>
      </w:pPr>
    </w:p>
    <w:p w14:paraId="51E2D71C" w14:textId="77777777" w:rsidR="00DA2696" w:rsidRPr="00DA6CA9" w:rsidRDefault="00DA2696" w:rsidP="009774CD">
      <w:pPr>
        <w:widowControl w:val="0"/>
        <w:autoSpaceDE w:val="0"/>
        <w:autoSpaceDN w:val="0"/>
        <w:adjustRightInd w:val="0"/>
        <w:spacing w:after="240" w:line="276" w:lineRule="auto"/>
        <w:ind w:firstLine="720"/>
        <w:rPr>
          <w:rFonts w:ascii="PT Sans" w:hAnsi="PT Sans"/>
        </w:rPr>
      </w:pPr>
      <w:r w:rsidRPr="00DA6CA9">
        <w:rPr>
          <w:rFonts w:ascii="PT Sans" w:hAnsi="PT Sans"/>
        </w:rPr>
        <w:lastRenderedPageBreak/>
        <w:t xml:space="preserve">This project explores and analyzes grades and collaboration from a computer science class at Yale to better understand the internal dynamics of the class. </w:t>
      </w:r>
      <w:r>
        <w:rPr>
          <w:rFonts w:ascii="PT Sans" w:hAnsi="PT Sans"/>
        </w:rPr>
        <w:t>There are two major goals of this project</w:t>
      </w:r>
      <w:r w:rsidRPr="00DA6CA9">
        <w:rPr>
          <w:rFonts w:ascii="PT Sans" w:hAnsi="PT Sans"/>
        </w:rPr>
        <w:t xml:space="preserve">. </w:t>
      </w:r>
      <w:r>
        <w:rPr>
          <w:rFonts w:ascii="PT Sans" w:hAnsi="PT Sans"/>
        </w:rPr>
        <w:t>The first goal is to understand collaboration better by describing</w:t>
      </w:r>
      <w:r w:rsidRPr="00DA6CA9">
        <w:rPr>
          <w:rFonts w:ascii="PT Sans" w:hAnsi="PT Sans"/>
        </w:rPr>
        <w:t xml:space="preserve"> </w:t>
      </w:r>
      <w:r>
        <w:rPr>
          <w:rFonts w:ascii="PT Sans" w:hAnsi="PT Sans"/>
        </w:rPr>
        <w:t>how it operates in this context</w:t>
      </w:r>
      <w:r w:rsidRPr="00DA6CA9">
        <w:rPr>
          <w:rFonts w:ascii="PT Sans" w:hAnsi="PT Sans"/>
        </w:rPr>
        <w:t xml:space="preserve"> and </w:t>
      </w:r>
      <w:r>
        <w:rPr>
          <w:rFonts w:ascii="PT Sans" w:hAnsi="PT Sans"/>
        </w:rPr>
        <w:t>determining</w:t>
      </w:r>
      <w:r w:rsidRPr="00DA6CA9">
        <w:rPr>
          <w:rFonts w:ascii="PT Sans" w:hAnsi="PT Sans"/>
        </w:rPr>
        <w:t xml:space="preserve"> its </w:t>
      </w:r>
      <w:r>
        <w:rPr>
          <w:rFonts w:ascii="PT Sans" w:hAnsi="PT Sans"/>
        </w:rPr>
        <w:t xml:space="preserve">relationship </w:t>
      </w:r>
      <w:del w:id="14" w:author="Barry Green" w:date="2017-04-21T21:32:00Z">
        <w:r w:rsidDel="006F5523">
          <w:rPr>
            <w:rFonts w:ascii="PT Sans" w:hAnsi="PT Sans"/>
          </w:rPr>
          <w:delText>with</w:delText>
        </w:r>
        <w:r w:rsidRPr="00DA6CA9" w:rsidDel="006F5523">
          <w:rPr>
            <w:rFonts w:ascii="PT Sans" w:hAnsi="PT Sans"/>
          </w:rPr>
          <w:delText xml:space="preserve"> </w:delText>
        </w:r>
      </w:del>
      <w:ins w:id="15" w:author="Barry Green" w:date="2017-04-21T21:32:00Z">
        <w:r>
          <w:rPr>
            <w:rFonts w:ascii="PT Sans" w:hAnsi="PT Sans"/>
          </w:rPr>
          <w:t>to</w:t>
        </w:r>
        <w:r w:rsidRPr="00DA6CA9">
          <w:rPr>
            <w:rFonts w:ascii="PT Sans" w:hAnsi="PT Sans"/>
          </w:rPr>
          <w:t xml:space="preserve"> </w:t>
        </w:r>
      </w:ins>
      <w:r w:rsidRPr="00DA6CA9">
        <w:rPr>
          <w:rFonts w:ascii="PT Sans" w:hAnsi="PT Sans"/>
        </w:rPr>
        <w:t xml:space="preserve">grades and learning. The class studied is a particularly good example of the importance of collaboration.  The class has a reputation for being </w:t>
      </w:r>
      <w:del w:id="16" w:author="Barry Green" w:date="2017-04-21T21:33:00Z">
        <w:r w:rsidRPr="00DA6CA9" w:rsidDel="006F5523">
          <w:rPr>
            <w:rFonts w:ascii="PT Sans" w:hAnsi="PT Sans"/>
          </w:rPr>
          <w:delText>hard</w:delText>
        </w:r>
      </w:del>
      <w:ins w:id="17" w:author="Barry Green" w:date="2017-04-21T21:33:00Z">
        <w:r w:rsidRPr="00DA6CA9">
          <w:rPr>
            <w:rFonts w:ascii="PT Sans" w:hAnsi="PT Sans"/>
          </w:rPr>
          <w:t>difficult</w:t>
        </w:r>
      </w:ins>
      <w:r w:rsidRPr="00DA6CA9">
        <w:rPr>
          <w:rFonts w:ascii="PT Sans" w:hAnsi="PT Sans"/>
        </w:rPr>
        <w:t xml:space="preserve">, the class has many students, and the homework makes up </w:t>
      </w:r>
      <w:r>
        <w:rPr>
          <w:rFonts w:ascii="PT Sans" w:hAnsi="PT Sans"/>
        </w:rPr>
        <w:t xml:space="preserve">the majority (75%) </w:t>
      </w:r>
      <w:r w:rsidRPr="00DA6CA9">
        <w:rPr>
          <w:rFonts w:ascii="PT Sans" w:hAnsi="PT Sans"/>
        </w:rPr>
        <w:t xml:space="preserve">of the final grade. In fact, many of the student reviews of the class mention the importance of collaboration. One student warned that “as long as you find a group to collaborate with, it’s a doable class” (Anonymous 2015).  This heightened importance will make this class especially suitable for analysis. </w:t>
      </w:r>
    </w:p>
    <w:p w14:paraId="06633ACC" w14:textId="77777777" w:rsidR="00DA2696" w:rsidRDefault="00DA2696" w:rsidP="009774CD">
      <w:pPr>
        <w:spacing w:line="276" w:lineRule="auto"/>
        <w:ind w:firstLine="720"/>
        <w:rPr>
          <w:rFonts w:ascii="PT Sans" w:hAnsi="PT Sans"/>
        </w:rPr>
      </w:pPr>
      <w:r>
        <w:rPr>
          <w:rFonts w:ascii="PT Sans" w:hAnsi="PT Sans"/>
        </w:rPr>
        <w:t xml:space="preserve">The second goal is to explore the gender dynamics of the collaboration and grades to determine if and how different genders </w:t>
      </w:r>
      <w:del w:id="18" w:author="Barry Green" w:date="2017-04-21T21:34:00Z">
        <w:r w:rsidDel="006F5523">
          <w:rPr>
            <w:rFonts w:ascii="PT Sans" w:hAnsi="PT Sans"/>
          </w:rPr>
          <w:delText xml:space="preserve">are </w:delText>
        </w:r>
      </w:del>
      <w:ins w:id="19" w:author="Barry Green" w:date="2017-04-21T21:34:00Z">
        <w:r>
          <w:rPr>
            <w:rFonts w:ascii="PT Sans" w:hAnsi="PT Sans"/>
          </w:rPr>
          <w:t xml:space="preserve">might be </w:t>
        </w:r>
      </w:ins>
      <w:r>
        <w:rPr>
          <w:rFonts w:ascii="PT Sans" w:hAnsi="PT Sans"/>
        </w:rPr>
        <w:t>granted opportunities unequally.</w:t>
      </w:r>
      <w:r w:rsidRPr="00DA6CA9">
        <w:rPr>
          <w:rFonts w:ascii="PT Sans" w:hAnsi="PT Sans"/>
        </w:rPr>
        <w:t xml:space="preserve"> This essay aims to help understand and explain these trends by examining granular data from a computer science class. Focusing on the in-class dynamics that most organizations do not have access to, can expose barriers that women face inside the classroom that may be unrelated to external factors. A cleare</w:t>
      </w:r>
      <w:r>
        <w:rPr>
          <w:rFonts w:ascii="PT Sans" w:hAnsi="PT Sans"/>
        </w:rPr>
        <w:t>r understanding of the intersection of collaboration and gender</w:t>
      </w:r>
      <w:r w:rsidRPr="00DA6CA9">
        <w:rPr>
          <w:rFonts w:ascii="PT Sans" w:hAnsi="PT Sans"/>
        </w:rPr>
        <w:t xml:space="preserve"> </w:t>
      </w:r>
      <w:r>
        <w:rPr>
          <w:rFonts w:ascii="PT Sans" w:hAnsi="PT Sans"/>
        </w:rPr>
        <w:t>can help</w:t>
      </w:r>
      <w:r w:rsidRPr="00DA6CA9">
        <w:rPr>
          <w:rFonts w:ascii="PT Sans" w:hAnsi="PT Sans"/>
        </w:rPr>
        <w:t xml:space="preserve"> make classes more data-driven and </w:t>
      </w:r>
      <w:r>
        <w:rPr>
          <w:rFonts w:ascii="PT Sans" w:hAnsi="PT Sans"/>
        </w:rPr>
        <w:t>fair</w:t>
      </w:r>
      <w:r w:rsidRPr="00DA6CA9">
        <w:rPr>
          <w:rFonts w:ascii="PT Sans" w:hAnsi="PT Sans"/>
        </w:rPr>
        <w:t>.</w:t>
      </w:r>
    </w:p>
    <w:p w14:paraId="27D34D9F" w14:textId="77777777" w:rsidR="00DA2696" w:rsidRDefault="00DA2696" w:rsidP="00A200DC">
      <w:pPr>
        <w:widowControl w:val="0"/>
        <w:autoSpaceDE w:val="0"/>
        <w:autoSpaceDN w:val="0"/>
        <w:adjustRightInd w:val="0"/>
        <w:spacing w:after="240" w:line="276" w:lineRule="auto"/>
        <w:ind w:firstLine="720"/>
        <w:rPr>
          <w:rFonts w:ascii="PT Sans" w:hAnsi="PT Sans"/>
        </w:rPr>
      </w:pPr>
    </w:p>
    <w:p w14:paraId="7055985D" w14:textId="77777777" w:rsidR="00DA2696" w:rsidRPr="00A200DC" w:rsidRDefault="00DA2696" w:rsidP="00A200DC">
      <w:pPr>
        <w:widowControl w:val="0"/>
        <w:autoSpaceDE w:val="0"/>
        <w:autoSpaceDN w:val="0"/>
        <w:adjustRightInd w:val="0"/>
        <w:spacing w:after="240" w:line="276" w:lineRule="auto"/>
        <w:ind w:firstLine="720"/>
        <w:rPr>
          <w:rFonts w:ascii="PT Sans" w:hAnsi="PT Sans"/>
        </w:rPr>
      </w:pPr>
    </w:p>
    <w:p w14:paraId="1EC30C31" w14:textId="77777777" w:rsidR="00DA2696" w:rsidRPr="00DA6CA9" w:rsidRDefault="00DA2696" w:rsidP="007166C1">
      <w:pPr>
        <w:spacing w:line="276" w:lineRule="auto"/>
        <w:rPr>
          <w:rFonts w:ascii="PT Sans" w:hAnsi="PT Sans"/>
          <w:b/>
        </w:rPr>
      </w:pPr>
      <w:r w:rsidRPr="00DA6CA9">
        <w:rPr>
          <w:rFonts w:ascii="PT Sans" w:hAnsi="PT Sans"/>
          <w:b/>
        </w:rPr>
        <w:br w:type="page"/>
      </w:r>
    </w:p>
    <w:p w14:paraId="3BB77690" w14:textId="77777777" w:rsidR="00DA2696" w:rsidRPr="00C7251C" w:rsidRDefault="00DA2696" w:rsidP="00C7251C">
      <w:pPr>
        <w:pStyle w:val="Heading1"/>
      </w:pPr>
      <w:bookmarkStart w:id="20" w:name="_Toc480552756"/>
      <w:r w:rsidRPr="00C7251C">
        <w:t>T</w:t>
      </w:r>
      <w:r>
        <w:t>he D</w:t>
      </w:r>
      <w:r w:rsidRPr="00C7251C">
        <w:t>ata</w:t>
      </w:r>
      <w:bookmarkEnd w:id="20"/>
      <w:r w:rsidRPr="00C7251C">
        <w:t xml:space="preserve"> </w:t>
      </w:r>
    </w:p>
    <w:p w14:paraId="084C4616" w14:textId="77777777" w:rsidR="00DA2696" w:rsidRPr="00C8040E" w:rsidRDefault="00DA2696" w:rsidP="00442A39">
      <w:pPr>
        <w:widowControl w:val="0"/>
        <w:autoSpaceDE w:val="0"/>
        <w:autoSpaceDN w:val="0"/>
        <w:adjustRightInd w:val="0"/>
        <w:spacing w:after="240" w:line="276" w:lineRule="auto"/>
        <w:ind w:firstLine="720"/>
        <w:rPr>
          <w:rFonts w:ascii="PT Sans" w:hAnsi="PT Sans" w:cs="Times"/>
        </w:rPr>
      </w:pPr>
      <w:r w:rsidRPr="00DA6CA9">
        <w:rPr>
          <w:rFonts w:ascii="PT Sans" w:hAnsi="PT Sans"/>
        </w:rPr>
        <w:t xml:space="preserve">The data </w:t>
      </w:r>
      <w:r>
        <w:rPr>
          <w:rFonts w:ascii="PT Sans" w:hAnsi="PT Sans"/>
        </w:rPr>
        <w:t xml:space="preserve">analyzed consists of the </w:t>
      </w:r>
      <w:r w:rsidRPr="00DA6CA9">
        <w:rPr>
          <w:rFonts w:ascii="PT Sans" w:hAnsi="PT Sans"/>
        </w:rPr>
        <w:t>grades</w:t>
      </w:r>
      <w:r>
        <w:rPr>
          <w:rFonts w:ascii="PT Sans" w:hAnsi="PT Sans"/>
        </w:rPr>
        <w:t xml:space="preserve"> (on both homework assignments and tests) </w:t>
      </w:r>
      <w:r w:rsidRPr="00DA6CA9">
        <w:rPr>
          <w:rFonts w:ascii="PT Sans" w:hAnsi="PT Sans"/>
        </w:rPr>
        <w:t xml:space="preserve">and self-reported collaboration on homework by students in an upper-level computer </w:t>
      </w:r>
      <w:r>
        <w:rPr>
          <w:rFonts w:ascii="PT Sans" w:hAnsi="PT Sans"/>
        </w:rPr>
        <w:t xml:space="preserve">science class at Yale University. </w:t>
      </w:r>
      <w:r w:rsidRPr="00DA6CA9">
        <w:rPr>
          <w:rFonts w:ascii="PT Sans" w:hAnsi="PT Sans"/>
        </w:rPr>
        <w:t>There were seven problem sets assi</w:t>
      </w:r>
      <w:r>
        <w:rPr>
          <w:rFonts w:ascii="PT Sans" w:hAnsi="PT Sans"/>
        </w:rPr>
        <w:t>gned as homework for the course</w:t>
      </w:r>
      <w:r w:rsidRPr="00DA6CA9">
        <w:rPr>
          <w:rFonts w:ascii="PT Sans" w:hAnsi="PT Sans"/>
        </w:rPr>
        <w:t>.</w:t>
      </w:r>
      <w:r>
        <w:rPr>
          <w:rFonts w:ascii="PT Sans" w:hAnsi="PT Sans"/>
        </w:rPr>
        <w:t xml:space="preserve"> </w:t>
      </w:r>
      <w:r w:rsidRPr="00DA6CA9">
        <w:rPr>
          <w:rFonts w:ascii="PT Sans" w:hAnsi="PT Sans"/>
        </w:rPr>
        <w:t xml:space="preserve">There were also </w:t>
      </w:r>
      <w:r>
        <w:rPr>
          <w:rFonts w:ascii="PT Sans" w:hAnsi="PT Sans"/>
        </w:rPr>
        <w:t>two in-class tests. While tests posed similar questions as homework problems, the students had to complete them individually, despite being able to collaborate on homework</w:t>
      </w:r>
      <w:r w:rsidRPr="00DA6CA9">
        <w:rPr>
          <w:rFonts w:ascii="PT Sans" w:hAnsi="PT Sans"/>
        </w:rPr>
        <w:t xml:space="preserve">. </w:t>
      </w:r>
      <w:r>
        <w:rPr>
          <w:rFonts w:ascii="PT Sans" w:hAnsi="PT Sans"/>
        </w:rPr>
        <w:t>I scaled tests and problem sets to both be out of 30 points.</w:t>
      </w:r>
    </w:p>
    <w:p w14:paraId="71297050" w14:textId="77777777" w:rsidR="00DA2696" w:rsidRPr="00DA6CA9" w:rsidRDefault="00DA2696" w:rsidP="00171758">
      <w:pPr>
        <w:widowControl w:val="0"/>
        <w:autoSpaceDE w:val="0"/>
        <w:autoSpaceDN w:val="0"/>
        <w:adjustRightInd w:val="0"/>
        <w:spacing w:after="240" w:line="276" w:lineRule="auto"/>
        <w:ind w:firstLine="720"/>
        <w:rPr>
          <w:rFonts w:ascii="PT Sans" w:hAnsi="PT Sans"/>
        </w:rPr>
      </w:pPr>
      <w:r w:rsidRPr="00DA6CA9">
        <w:rPr>
          <w:rFonts w:ascii="PT Sans" w:hAnsi="PT Sans"/>
        </w:rPr>
        <w:t xml:space="preserve">Information on collaboration was collected after each homework assignment via an online form. The professor instructed the students to identify whom they had received help from, including the option to state that you did not receive help from any other students. </w:t>
      </w:r>
      <w:r>
        <w:rPr>
          <w:rFonts w:ascii="PT Sans" w:hAnsi="PT Sans"/>
        </w:rPr>
        <w:t xml:space="preserve">The </w:t>
      </w:r>
      <w:r w:rsidRPr="00DA6CA9">
        <w:rPr>
          <w:rFonts w:ascii="PT Sans" w:hAnsi="PT Sans"/>
        </w:rPr>
        <w:t xml:space="preserve">professor strongly encouraged </w:t>
      </w:r>
      <w:r>
        <w:rPr>
          <w:rFonts w:ascii="PT Sans" w:hAnsi="PT Sans"/>
        </w:rPr>
        <w:t>student to complete the forms</w:t>
      </w:r>
      <w:r w:rsidRPr="00DA6CA9">
        <w:rPr>
          <w:rFonts w:ascii="PT Sans" w:hAnsi="PT Sans"/>
        </w:rPr>
        <w:t xml:space="preserve"> by stating that </w:t>
      </w:r>
      <w:r>
        <w:rPr>
          <w:rFonts w:ascii="PT Sans" w:hAnsi="PT Sans"/>
        </w:rPr>
        <w:t>failing to do so</w:t>
      </w:r>
      <w:r w:rsidRPr="00DA6CA9">
        <w:rPr>
          <w:rFonts w:ascii="PT Sans" w:hAnsi="PT Sans"/>
        </w:rPr>
        <w:t xml:space="preserve"> was a violation of academic honesty</w:t>
      </w:r>
      <w:r>
        <w:rPr>
          <w:rFonts w:ascii="PT Sans" w:hAnsi="PT Sans"/>
        </w:rPr>
        <w:t xml:space="preserve"> and by offering points for completion of the forms</w:t>
      </w:r>
      <w:r w:rsidRPr="00DA6CA9">
        <w:rPr>
          <w:rFonts w:ascii="PT Sans" w:hAnsi="PT Sans"/>
        </w:rPr>
        <w:t>.</w:t>
      </w:r>
      <w:r>
        <w:rPr>
          <w:rFonts w:ascii="PT Sans" w:hAnsi="PT Sans"/>
        </w:rPr>
        <w:t xml:space="preserve"> Per class rules, students were only allowed to receive help from up to three other students. </w:t>
      </w:r>
    </w:p>
    <w:p w14:paraId="5DC6A15A" w14:textId="77777777" w:rsidR="00DA2696" w:rsidRPr="00DA6CA9" w:rsidRDefault="00DA2696" w:rsidP="007166C1">
      <w:pPr>
        <w:widowControl w:val="0"/>
        <w:autoSpaceDE w:val="0"/>
        <w:autoSpaceDN w:val="0"/>
        <w:adjustRightInd w:val="0"/>
        <w:spacing w:after="240" w:line="276" w:lineRule="auto"/>
        <w:ind w:firstLine="720"/>
        <w:rPr>
          <w:rFonts w:ascii="PT Sans" w:hAnsi="PT Sans"/>
        </w:rPr>
      </w:pPr>
      <w:r>
        <w:rPr>
          <w:rFonts w:ascii="PT Sans" w:hAnsi="PT Sans"/>
        </w:rPr>
        <w:t>The data began as adjacency lists and undertook the following transformations to become a network. Students were represented as nodes, and collaboration was represented as directed edges.</w:t>
      </w:r>
      <w:r w:rsidRPr="00DA6CA9">
        <w:rPr>
          <w:rFonts w:ascii="PT Sans" w:hAnsi="PT Sans"/>
        </w:rPr>
        <w:t xml:space="preserve"> When student A lists student B as a collaborator, there exists an edge B</w:t>
      </w:r>
      <w:r w:rsidRPr="00740A0D">
        <w:rPr>
          <w:rFonts w:ascii="PT Sans" w:hAnsi="PT Sans"/>
        </w:rPr>
        <w:sym w:font="Wingdings" w:char="F0E0"/>
      </w:r>
      <w:r w:rsidRPr="00DA6CA9">
        <w:rPr>
          <w:rFonts w:ascii="PT Sans" w:hAnsi="PT Sans"/>
        </w:rPr>
        <w:t>A. While many of the edges</w:t>
      </w:r>
      <w:r>
        <w:rPr>
          <w:rFonts w:ascii="PT Sans" w:hAnsi="PT Sans"/>
        </w:rPr>
        <w:t xml:space="preserve"> are reciprocal (meaning A</w:t>
      </w:r>
      <w:r w:rsidRPr="00740A0D">
        <w:rPr>
          <w:rFonts w:ascii="PT Sans" w:hAnsi="PT Sans"/>
        </w:rPr>
        <w:sym w:font="Wingdings" w:char="F0E0"/>
      </w:r>
      <w:r w:rsidRPr="00DA6CA9">
        <w:rPr>
          <w:rFonts w:ascii="PT Sans" w:hAnsi="PT Sans"/>
        </w:rPr>
        <w:t>B</w:t>
      </w:r>
      <w:r>
        <w:rPr>
          <w:rFonts w:ascii="PT Sans" w:hAnsi="PT Sans"/>
        </w:rPr>
        <w:t xml:space="preserve"> </w:t>
      </w:r>
      <w:r w:rsidRPr="00DA6CA9">
        <w:rPr>
          <w:rFonts w:ascii="PT Sans" w:hAnsi="PT Sans"/>
        </w:rPr>
        <w:t>and B</w:t>
      </w:r>
      <w:r w:rsidRPr="00740A0D">
        <w:rPr>
          <w:rFonts w:ascii="PT Sans" w:hAnsi="PT Sans"/>
        </w:rPr>
        <w:sym w:font="Wingdings" w:char="F0E0"/>
      </w:r>
      <w:r w:rsidRPr="00DA6CA9">
        <w:rPr>
          <w:rFonts w:ascii="PT Sans" w:hAnsi="PT Sans"/>
        </w:rPr>
        <w:t xml:space="preserve">A both exist), it is possible for only one of these to be in the graph. </w:t>
      </w:r>
      <w:r>
        <w:rPr>
          <w:rFonts w:ascii="PT Sans" w:hAnsi="PT Sans"/>
        </w:rPr>
        <w:t xml:space="preserve">A network was made for each homework assignment since each homework assignment had different collaboration information. </w:t>
      </w:r>
    </w:p>
    <w:p w14:paraId="2828CFF1" w14:textId="77777777" w:rsidR="00DA2696" w:rsidRPr="00DA6CA9" w:rsidRDefault="00DA2696" w:rsidP="007166C1">
      <w:pPr>
        <w:widowControl w:val="0"/>
        <w:autoSpaceDE w:val="0"/>
        <w:autoSpaceDN w:val="0"/>
        <w:adjustRightInd w:val="0"/>
        <w:spacing w:after="240" w:line="276" w:lineRule="auto"/>
        <w:ind w:firstLine="720"/>
        <w:rPr>
          <w:rFonts w:ascii="PT Sans" w:hAnsi="PT Sans"/>
        </w:rPr>
      </w:pPr>
      <w:r w:rsidRPr="00DA6CA9">
        <w:rPr>
          <w:rFonts w:ascii="PT Sans" w:hAnsi="PT Sans"/>
        </w:rPr>
        <w:t xml:space="preserve">Some students dropped the class after enrolling. </w:t>
      </w:r>
      <w:r>
        <w:rPr>
          <w:rFonts w:ascii="PT Sans" w:hAnsi="PT Sans"/>
        </w:rPr>
        <w:t>Because the</w:t>
      </w:r>
      <w:r w:rsidRPr="00DA6CA9">
        <w:rPr>
          <w:rFonts w:ascii="PT Sans" w:hAnsi="PT Sans"/>
        </w:rPr>
        <w:t xml:space="preserve"> official drop deadline coincided with the due date of the fourth problem set, I will consider that any students who received no points</w:t>
      </w:r>
      <w:r>
        <w:rPr>
          <w:rFonts w:ascii="PT Sans" w:hAnsi="PT Sans"/>
        </w:rPr>
        <w:t xml:space="preserve"> after</w:t>
      </w:r>
      <w:r w:rsidRPr="00DA6CA9">
        <w:rPr>
          <w:rFonts w:ascii="PT Sans" w:hAnsi="PT Sans"/>
        </w:rPr>
        <w:t xml:space="preserve"> this date to have dropped the class. After the drop deadline, the class had 86 men, 23 women, and 1 non-binary student </w:t>
      </w:r>
      <w:r>
        <w:rPr>
          <w:rFonts w:ascii="PT Sans" w:hAnsi="PT Sans"/>
        </w:rPr>
        <w:t xml:space="preserve">exemplifying the large gender divide typical of STEM classes. When comparing performance in different metrics across gender, I exclude the non-binary student </w:t>
      </w:r>
      <w:r>
        <w:rPr>
          <w:rFonts w:ascii="PT Sans" w:hAnsi="PT Sans"/>
        </w:rPr>
        <w:lastRenderedPageBreak/>
        <w:t>because there is not much to be learned from a single data point.</w:t>
      </w:r>
      <w:r>
        <w:rPr>
          <w:rStyle w:val="FootnoteReference"/>
          <w:rFonts w:ascii="PT Sans" w:hAnsi="PT Sans"/>
        </w:rPr>
        <w:footnoteReference w:id="1"/>
      </w:r>
      <w:r>
        <w:rPr>
          <w:rFonts w:ascii="PT Sans" w:hAnsi="PT Sans"/>
        </w:rPr>
        <w:t xml:space="preserve"> </w:t>
      </w:r>
    </w:p>
    <w:p w14:paraId="40BE06A6" w14:textId="77777777" w:rsidR="00DA2696" w:rsidRDefault="00DA2696" w:rsidP="00A46FC5">
      <w:pPr>
        <w:widowControl w:val="0"/>
        <w:autoSpaceDE w:val="0"/>
        <w:autoSpaceDN w:val="0"/>
        <w:adjustRightInd w:val="0"/>
        <w:spacing w:after="240" w:line="276" w:lineRule="auto"/>
        <w:ind w:firstLine="720"/>
        <w:rPr>
          <w:rFonts w:ascii="PT Sans" w:hAnsi="PT Sans"/>
        </w:rPr>
      </w:pPr>
      <w:r w:rsidRPr="00DA6CA9">
        <w:rPr>
          <w:rFonts w:ascii="PT Sans" w:hAnsi="PT Sans"/>
        </w:rPr>
        <w:t>To protect the privacy of the students and to comply with regulations, students were assigned random identifiers.</w:t>
      </w:r>
      <w:r>
        <w:rPr>
          <w:rFonts w:ascii="PT Sans" w:hAnsi="PT Sans"/>
        </w:rPr>
        <w:t xml:space="preserve"> Additionally, since I was a student in the class, to take further precautions, m</w:t>
      </w:r>
      <w:r w:rsidRPr="00DA6CA9">
        <w:rPr>
          <w:rFonts w:ascii="PT Sans" w:hAnsi="PT Sans"/>
        </w:rPr>
        <w:t xml:space="preserve">y grades and collaborations </w:t>
      </w:r>
      <w:r>
        <w:rPr>
          <w:rFonts w:ascii="PT Sans" w:hAnsi="PT Sans"/>
        </w:rPr>
        <w:t>were removed from the data</w:t>
      </w:r>
      <w:r w:rsidRPr="00DA6CA9">
        <w:rPr>
          <w:rFonts w:ascii="PT Sans" w:hAnsi="PT Sans"/>
        </w:rPr>
        <w:t xml:space="preserve">set. This a source of error as </w:t>
      </w:r>
      <w:r>
        <w:rPr>
          <w:rFonts w:ascii="PT Sans" w:hAnsi="PT Sans"/>
        </w:rPr>
        <w:t>removing me changes the network</w:t>
      </w:r>
      <w:r w:rsidRPr="00DA6CA9">
        <w:rPr>
          <w:rFonts w:ascii="PT Sans" w:hAnsi="PT Sans"/>
        </w:rPr>
        <w:t>.  To further safeguard students’ identities, the grades on homework and tests were perturbed</w:t>
      </w:r>
      <w:r>
        <w:rPr>
          <w:rFonts w:ascii="PT Sans" w:hAnsi="PT Sans"/>
        </w:rPr>
        <w:t xml:space="preserve"> </w:t>
      </w:r>
      <w:r w:rsidRPr="00DA6CA9">
        <w:rPr>
          <w:rFonts w:ascii="PT Sans" w:hAnsi="PT Sans"/>
        </w:rPr>
        <w:t>i</w:t>
      </w:r>
      <w:r>
        <w:rPr>
          <w:rFonts w:ascii="PT Sans" w:hAnsi="PT Sans"/>
        </w:rPr>
        <w:t>n a hidden manner by the professor before transferring the data</w:t>
      </w:r>
      <w:r w:rsidRPr="00DA6CA9">
        <w:rPr>
          <w:rFonts w:ascii="PT Sans" w:hAnsi="PT Sans"/>
        </w:rPr>
        <w:t xml:space="preserve">. </w:t>
      </w:r>
      <w:r>
        <w:rPr>
          <w:rFonts w:ascii="PT Sans" w:hAnsi="PT Sans"/>
        </w:rPr>
        <w:t>The perturbed</w:t>
      </w:r>
      <w:r w:rsidRPr="00DA6CA9">
        <w:rPr>
          <w:rFonts w:ascii="PT Sans" w:hAnsi="PT Sans"/>
        </w:rPr>
        <w:t xml:space="preserve"> grades will be taken </w:t>
      </w:r>
      <w:r>
        <w:rPr>
          <w:rFonts w:ascii="PT Sans" w:hAnsi="PT Sans"/>
        </w:rPr>
        <w:t>as is</w:t>
      </w:r>
      <w:r w:rsidRPr="00DA6CA9">
        <w:rPr>
          <w:rFonts w:ascii="PT Sans" w:hAnsi="PT Sans"/>
        </w:rPr>
        <w:t xml:space="preserve">, but this perturbation is a potential source of error. </w:t>
      </w:r>
    </w:p>
    <w:p w14:paraId="5511EDB0" w14:textId="77777777" w:rsidR="00DA2696" w:rsidRDefault="00DA2696" w:rsidP="00B13EE0">
      <w:pPr>
        <w:widowControl w:val="0"/>
        <w:autoSpaceDE w:val="0"/>
        <w:autoSpaceDN w:val="0"/>
        <w:adjustRightInd w:val="0"/>
        <w:spacing w:after="240" w:line="276" w:lineRule="auto"/>
        <w:ind w:firstLine="720"/>
        <w:rPr>
          <w:rFonts w:ascii="PT Sans" w:hAnsi="PT Sans"/>
        </w:rPr>
      </w:pPr>
      <w:r w:rsidRPr="00DA6CA9">
        <w:rPr>
          <w:rFonts w:ascii="PT Sans" w:hAnsi="PT Sans"/>
        </w:rPr>
        <w:t xml:space="preserve">There are other potential limitations of the data set. </w:t>
      </w:r>
      <w:ins w:id="23" w:author="Barry Green" w:date="2017-04-21T21:40:00Z">
        <w:r w:rsidRPr="00DA6CA9">
          <w:rPr>
            <w:rFonts w:ascii="PT Sans" w:hAnsi="PT Sans"/>
          </w:rPr>
          <w:t xml:space="preserve">For example, </w:t>
        </w:r>
      </w:ins>
      <w:del w:id="24" w:author="Barry Green" w:date="2017-04-21T21:40:00Z">
        <w:r w:rsidDel="006F5523">
          <w:rPr>
            <w:rFonts w:ascii="PT Sans" w:hAnsi="PT Sans"/>
          </w:rPr>
          <w:delText xml:space="preserve">Given that this information was volunteered, </w:delText>
        </w:r>
      </w:del>
      <w:r>
        <w:rPr>
          <w:rFonts w:ascii="PT Sans" w:hAnsi="PT Sans"/>
        </w:rPr>
        <w:t>students may not have been completely honest</w:t>
      </w:r>
      <w:ins w:id="25" w:author="Barry Green" w:date="2017-04-21T21:40:00Z">
        <w:r>
          <w:rPr>
            <w:rFonts w:ascii="PT Sans" w:hAnsi="PT Sans"/>
          </w:rPr>
          <w:t xml:space="preserve"> in their reporting</w:t>
        </w:r>
      </w:ins>
      <w:r>
        <w:rPr>
          <w:rFonts w:ascii="PT Sans" w:hAnsi="PT Sans"/>
        </w:rPr>
        <w:t>. While there are seven instances of students listing more than the allowed number of collaborators, this behavior may have been underreported because these disclosures could have been treated as a violation of academic policies</w:t>
      </w:r>
      <w:r w:rsidRPr="00DA6CA9">
        <w:rPr>
          <w:rFonts w:ascii="PT Sans" w:hAnsi="PT Sans"/>
        </w:rPr>
        <w:t xml:space="preserve">. </w:t>
      </w:r>
      <w:r>
        <w:rPr>
          <w:rFonts w:ascii="PT Sans" w:hAnsi="PT Sans"/>
        </w:rPr>
        <w:t xml:space="preserve">It is also difficult to determine whether students who did not list any collaborators </w:t>
      </w:r>
      <w:proofErr w:type="gramStart"/>
      <w:r>
        <w:rPr>
          <w:rFonts w:ascii="PT Sans" w:hAnsi="PT Sans"/>
        </w:rPr>
        <w:t>actually did</w:t>
      </w:r>
      <w:proofErr w:type="gramEnd"/>
      <w:r>
        <w:rPr>
          <w:rFonts w:ascii="PT Sans" w:hAnsi="PT Sans"/>
        </w:rPr>
        <w:t xml:space="preserve"> not collaborate with anyone. However, </w:t>
      </w:r>
      <w:r w:rsidRPr="00DA6CA9">
        <w:rPr>
          <w:rFonts w:ascii="PT Sans" w:hAnsi="PT Sans"/>
        </w:rPr>
        <w:t xml:space="preserve">72% of the students who list no collaborators also have no students list them as collaborators and the remaining 28% may have </w:t>
      </w:r>
      <w:r>
        <w:rPr>
          <w:rFonts w:ascii="PT Sans" w:hAnsi="PT Sans"/>
        </w:rPr>
        <w:t xml:space="preserve">given help without receiving it. </w:t>
      </w:r>
      <w:r w:rsidRPr="00DA6CA9">
        <w:rPr>
          <w:rFonts w:ascii="PT Sans" w:hAnsi="PT Sans"/>
        </w:rPr>
        <w:t>There was one example</w:t>
      </w:r>
      <w:r>
        <w:rPr>
          <w:rFonts w:ascii="PT Sans" w:hAnsi="PT Sans"/>
        </w:rPr>
        <w:t xml:space="preserve"> of a student</w:t>
      </w:r>
      <w:r w:rsidRPr="00DA6CA9">
        <w:rPr>
          <w:rFonts w:ascii="PT Sans" w:hAnsi="PT Sans"/>
        </w:rPr>
        <w:t xml:space="preserve"> listing </w:t>
      </w:r>
      <w:r>
        <w:rPr>
          <w:rFonts w:ascii="PT Sans" w:hAnsi="PT Sans"/>
        </w:rPr>
        <w:t>everyone</w:t>
      </w:r>
      <w:r w:rsidRPr="00DA6CA9">
        <w:rPr>
          <w:rFonts w:ascii="PT Sans" w:hAnsi="PT Sans"/>
        </w:rPr>
        <w:t xml:space="preserve"> as a collaborator</w:t>
      </w:r>
      <w:r>
        <w:rPr>
          <w:rFonts w:ascii="PT Sans" w:hAnsi="PT Sans"/>
        </w:rPr>
        <w:t>, which indicates</w:t>
      </w:r>
      <w:r w:rsidRPr="00DA6CA9">
        <w:rPr>
          <w:rFonts w:ascii="PT Sans" w:hAnsi="PT Sans"/>
        </w:rPr>
        <w:t xml:space="preserve"> students did not always </w:t>
      </w:r>
      <w:r>
        <w:rPr>
          <w:rFonts w:ascii="PT Sans" w:hAnsi="PT Sans"/>
        </w:rPr>
        <w:t>take the online forms seriously and was removed from the dataset.</w:t>
      </w:r>
      <w:r w:rsidRPr="00DA6CA9">
        <w:rPr>
          <w:rFonts w:ascii="PT Sans" w:hAnsi="PT Sans"/>
        </w:rPr>
        <w:t xml:space="preserve"> Additionally, there are instances of students filling out the surveys multiple times. At the advice of the professor, I </w:t>
      </w:r>
      <w:r>
        <w:rPr>
          <w:rFonts w:ascii="PT Sans" w:hAnsi="PT Sans"/>
        </w:rPr>
        <w:t>used</w:t>
      </w:r>
      <w:r w:rsidRPr="00DA6CA9">
        <w:rPr>
          <w:rFonts w:ascii="PT Sans" w:hAnsi="PT Sans"/>
        </w:rPr>
        <w:t xml:space="preserve"> students last response to the form. Finally, there are many other attributes that are potentially </w:t>
      </w:r>
      <w:r>
        <w:rPr>
          <w:rFonts w:ascii="PT Sans" w:hAnsi="PT Sans"/>
        </w:rPr>
        <w:t xml:space="preserve">interesting and </w:t>
      </w:r>
      <w:r w:rsidRPr="00DA6CA9">
        <w:rPr>
          <w:rFonts w:ascii="PT Sans" w:hAnsi="PT Sans"/>
        </w:rPr>
        <w:t xml:space="preserve">important </w:t>
      </w:r>
      <w:ins w:id="26" w:author="Barry Green" w:date="2017-04-21T21:41:00Z">
        <w:r w:rsidRPr="00DA6CA9">
          <w:rPr>
            <w:rFonts w:ascii="PT Sans" w:hAnsi="PT Sans"/>
          </w:rPr>
          <w:t xml:space="preserve">but which </w:t>
        </w:r>
      </w:ins>
      <w:del w:id="27" w:author="Barry Green" w:date="2017-04-21T21:41:00Z">
        <w:r w:rsidRPr="00DA6CA9" w:rsidDel="006F5523">
          <w:rPr>
            <w:rFonts w:ascii="PT Sans" w:hAnsi="PT Sans"/>
          </w:rPr>
          <w:delText xml:space="preserve">that </w:delText>
        </w:r>
      </w:del>
      <w:r>
        <w:rPr>
          <w:rFonts w:ascii="PT Sans" w:hAnsi="PT Sans"/>
        </w:rPr>
        <w:t>are not available</w:t>
      </w:r>
      <w:r w:rsidRPr="00DA6CA9">
        <w:rPr>
          <w:rFonts w:ascii="PT Sans" w:hAnsi="PT Sans"/>
        </w:rPr>
        <w:t>. These include overall GPA, class year,</w:t>
      </w:r>
      <w:r>
        <w:rPr>
          <w:rFonts w:ascii="PT Sans" w:hAnsi="PT Sans"/>
        </w:rPr>
        <w:t xml:space="preserve"> residential college affiliation, </w:t>
      </w:r>
      <w:r w:rsidRPr="00DA6CA9">
        <w:rPr>
          <w:rFonts w:ascii="PT Sans" w:hAnsi="PT Sans"/>
        </w:rPr>
        <w:t>major, and whether individuals were taking the clas</w:t>
      </w:r>
      <w:r>
        <w:rPr>
          <w:rFonts w:ascii="PT Sans" w:hAnsi="PT Sans"/>
        </w:rPr>
        <w:t>s pass/fail</w:t>
      </w:r>
      <w:r w:rsidRPr="00DA6CA9">
        <w:rPr>
          <w:rFonts w:ascii="PT Sans" w:hAnsi="PT Sans"/>
        </w:rPr>
        <w:t>. These could potentially be confounding variables. Despite these potential problems, the data is rich enough and robust enough to support analysis</w:t>
      </w:r>
      <w:r>
        <w:rPr>
          <w:rFonts w:ascii="PT Sans" w:hAnsi="PT Sans"/>
        </w:rPr>
        <w:t>.</w:t>
      </w:r>
    </w:p>
    <w:p w14:paraId="2BD85B8B" w14:textId="77777777" w:rsidR="00DA2696" w:rsidRPr="00A2457D" w:rsidRDefault="00DA2696" w:rsidP="00A2457D">
      <w:pPr>
        <w:pStyle w:val="Heading2"/>
      </w:pPr>
      <w:bookmarkStart w:id="28" w:name="_Toc480552757"/>
      <w:r w:rsidRPr="00C7251C">
        <w:t>Imputation of Excused Absences on Tests</w:t>
      </w:r>
      <w:bookmarkEnd w:id="28"/>
    </w:p>
    <w:p w14:paraId="263CBED6" w14:textId="77777777" w:rsidR="00DA2696" w:rsidRDefault="00DA2696" w:rsidP="00215A51">
      <w:pPr>
        <w:widowControl w:val="0"/>
        <w:autoSpaceDE w:val="0"/>
        <w:autoSpaceDN w:val="0"/>
        <w:adjustRightInd w:val="0"/>
        <w:spacing w:after="240" w:line="276" w:lineRule="auto"/>
        <w:ind w:firstLine="720"/>
        <w:rPr>
          <w:rFonts w:ascii="PT Sans" w:hAnsi="PT Sans"/>
        </w:rPr>
      </w:pPr>
      <w:r>
        <w:rPr>
          <w:rFonts w:ascii="PT Sans" w:hAnsi="PT Sans"/>
        </w:rPr>
        <w:t>There were excused absences that left three out of 220 test grades blank.  There are two main strategies for dealing with missing data</w:t>
      </w:r>
      <w:r w:rsidRPr="00DA6CA9">
        <w:rPr>
          <w:rFonts w:ascii="PT Sans" w:hAnsi="PT Sans"/>
        </w:rPr>
        <w:t xml:space="preserve">. Remove the observations that have missing data in any column or impute the value. Because each student is important to the network structure, I did not remove </w:t>
      </w:r>
      <w:r>
        <w:rPr>
          <w:rFonts w:ascii="PT Sans" w:hAnsi="PT Sans"/>
        </w:rPr>
        <w:t>these students</w:t>
      </w:r>
      <w:r w:rsidRPr="00DA6CA9">
        <w:rPr>
          <w:rFonts w:ascii="PT Sans" w:hAnsi="PT Sans"/>
        </w:rPr>
        <w:t xml:space="preserve"> </w:t>
      </w:r>
      <w:r w:rsidRPr="00DA6CA9">
        <w:rPr>
          <w:rFonts w:ascii="PT Sans" w:hAnsi="PT Sans"/>
        </w:rPr>
        <w:lastRenderedPageBreak/>
        <w:t xml:space="preserve">from the data. I used the technique of computing conditioned means which leads </w:t>
      </w:r>
      <w:r>
        <w:rPr>
          <w:rFonts w:ascii="PT Sans" w:hAnsi="PT Sans"/>
        </w:rPr>
        <w:t xml:space="preserve">to unbiased estimates of means </w:t>
      </w:r>
      <w:r w:rsidRPr="00DA6CA9">
        <w:rPr>
          <w:rFonts w:ascii="PT Sans" w:hAnsi="PT Sans"/>
        </w:rPr>
        <w:t xml:space="preserve">but underestimates variance and overestimates covariance (Huisman 2014). Because of the relatively few instances of missing </w:t>
      </w:r>
      <w:r>
        <w:rPr>
          <w:rFonts w:ascii="PT Sans" w:hAnsi="PT Sans"/>
        </w:rPr>
        <w:t>data, these effects are small. The b</w:t>
      </w:r>
      <w:r w:rsidRPr="00DA6CA9">
        <w:rPr>
          <w:rFonts w:ascii="PT Sans" w:hAnsi="PT Sans"/>
        </w:rPr>
        <w:t xml:space="preserve">est model for </w:t>
      </w:r>
      <w:r>
        <w:rPr>
          <w:rFonts w:ascii="PT Sans" w:hAnsi="PT Sans"/>
        </w:rPr>
        <w:t xml:space="preserve">predicting </w:t>
      </w:r>
      <w:r w:rsidRPr="00DA6CA9">
        <w:rPr>
          <w:rFonts w:ascii="PT Sans" w:hAnsi="PT Sans"/>
        </w:rPr>
        <w:t xml:space="preserve">each test was a linear model that was pruned using a combination of the </w:t>
      </w:r>
      <w:proofErr w:type="spellStart"/>
      <w:r w:rsidRPr="00DA6CA9">
        <w:rPr>
          <w:rFonts w:ascii="PT Sans" w:hAnsi="PT Sans"/>
        </w:rPr>
        <w:t>Akaike</w:t>
      </w:r>
      <w:proofErr w:type="spellEnd"/>
      <w:r w:rsidRPr="00DA6CA9">
        <w:rPr>
          <w:rFonts w:ascii="PT Sans" w:hAnsi="PT Sans"/>
        </w:rPr>
        <w:t xml:space="preserve"> information criterion (AIC) and removing predictors that were insignificant. AIC is asymptotically equivalent to leave one out cross validation (Stone 1977). Gender was ruled out as a predictor by insignificance and collaboration data w</w:t>
      </w:r>
      <w:r>
        <w:rPr>
          <w:rFonts w:ascii="PT Sans" w:hAnsi="PT Sans"/>
        </w:rPr>
        <w:t>as not included as</w:t>
      </w:r>
      <w:r w:rsidRPr="00DA6CA9">
        <w:rPr>
          <w:rFonts w:ascii="PT Sans" w:hAnsi="PT Sans"/>
        </w:rPr>
        <w:t xml:space="preserve"> </w:t>
      </w:r>
      <w:r>
        <w:rPr>
          <w:rFonts w:ascii="PT Sans" w:hAnsi="PT Sans"/>
        </w:rPr>
        <w:t>predictors</w:t>
      </w:r>
      <w:r w:rsidRPr="00DA6CA9">
        <w:rPr>
          <w:rFonts w:ascii="PT Sans" w:hAnsi="PT Sans"/>
        </w:rPr>
        <w:t xml:space="preserve">. Finally, although I will proceed with the imputed data, it will be clear which grades were imputed and which were not as the imputed grades are not integers. </w:t>
      </w:r>
    </w:p>
    <w:p w14:paraId="0371DB55" w14:textId="77777777" w:rsidR="00DA2696" w:rsidRPr="00C7251C" w:rsidRDefault="00DA2696" w:rsidP="00C7251C">
      <w:pPr>
        <w:pStyle w:val="Heading1"/>
        <w:rPr>
          <w:sz w:val="24"/>
        </w:rPr>
      </w:pPr>
      <w:bookmarkStart w:id="29" w:name="_Toc480552758"/>
      <w:r w:rsidRPr="00C7251C">
        <w:t>Analysis of the Network</w:t>
      </w:r>
      <w:bookmarkEnd w:id="29"/>
    </w:p>
    <w:p w14:paraId="41F7F936" w14:textId="77777777" w:rsidR="00DA2696" w:rsidRDefault="00DA2696" w:rsidP="00EA70E5">
      <w:pPr>
        <w:pStyle w:val="Heading2"/>
      </w:pPr>
      <w:bookmarkStart w:id="30" w:name="_Toc480552759"/>
      <w:r w:rsidRPr="00DA6CA9">
        <w:t xml:space="preserve">Descriptive Statistics of </w:t>
      </w:r>
      <w:r>
        <w:t>Networks</w:t>
      </w:r>
      <w:bookmarkEnd w:id="30"/>
      <w:r w:rsidRPr="00DA6CA9">
        <w:t xml:space="preserve"> </w:t>
      </w:r>
    </w:p>
    <w:p w14:paraId="61206255" w14:textId="77777777" w:rsidR="00DA2696" w:rsidRPr="00DA6CA9" w:rsidRDefault="00DA2696" w:rsidP="00E02E5E">
      <w:pPr>
        <w:widowControl w:val="0"/>
        <w:autoSpaceDE w:val="0"/>
        <w:autoSpaceDN w:val="0"/>
        <w:adjustRightInd w:val="0"/>
        <w:spacing w:after="240" w:line="276" w:lineRule="auto"/>
        <w:ind w:firstLine="720"/>
        <w:rPr>
          <w:rFonts w:ascii="PT Sans" w:hAnsi="PT Sans"/>
        </w:rPr>
      </w:pPr>
      <w:bookmarkStart w:id="31" w:name="_GoBack"/>
      <w:ins w:id="32" w:author="Barry Green" w:date="2017-04-21T21:45:00Z">
        <w:r w:rsidRPr="00DA6CA9">
          <w:rPr>
            <w:rFonts w:ascii="PT Sans" w:hAnsi="PT Sans"/>
          </w:rPr>
          <w:t xml:space="preserve">An examination of </w:t>
        </w:r>
      </w:ins>
      <w:ins w:id="33" w:author="Barry Green" w:date="2017-04-21T22:05:00Z">
        <w:r w:rsidRPr="00DA6CA9">
          <w:rPr>
            <w:rFonts w:ascii="PT Sans" w:hAnsi="PT Sans"/>
          </w:rPr>
          <w:t xml:space="preserve">the </w:t>
        </w:r>
      </w:ins>
      <w:del w:id="34" w:author="Barry Green" w:date="2017-04-21T21:45:00Z">
        <w:r w:rsidRPr="00DA6CA9" w:rsidDel="006F5523">
          <w:rPr>
            <w:rFonts w:ascii="PT Sans" w:hAnsi="PT Sans"/>
          </w:rPr>
          <w:delText>Examining the n</w:delText>
        </w:r>
      </w:del>
      <w:ins w:id="35" w:author="Barry Green" w:date="2017-04-21T21:45:00Z">
        <w:r w:rsidRPr="00DA6CA9" w:rsidDel="006F5523">
          <w:rPr>
            <w:rFonts w:ascii="PT Sans" w:hAnsi="PT Sans"/>
          </w:rPr>
          <w:t>n</w:t>
        </w:r>
      </w:ins>
      <w:r w:rsidRPr="00DA6CA9">
        <w:rPr>
          <w:rFonts w:ascii="PT Sans" w:hAnsi="PT Sans"/>
        </w:rPr>
        <w:t>etwork diagrams</w:t>
      </w:r>
      <w:ins w:id="36" w:author="Barry Green" w:date="2017-04-21T21:45:00Z">
        <w:r w:rsidRPr="00DA6CA9">
          <w:rPr>
            <w:rFonts w:ascii="PT Sans" w:hAnsi="PT Sans"/>
          </w:rPr>
          <w:t xml:space="preserve"> illustrates</w:t>
        </w:r>
      </w:ins>
      <w:del w:id="37" w:author="Barry Green" w:date="2017-04-21T21:45:00Z">
        <w:r w:rsidRPr="00DA6CA9" w:rsidDel="006F5523">
          <w:rPr>
            <w:rFonts w:ascii="PT Sans" w:hAnsi="PT Sans"/>
          </w:rPr>
          <w:delText>,</w:delText>
        </w:r>
      </w:del>
      <w:r w:rsidRPr="00DA6CA9">
        <w:rPr>
          <w:rFonts w:ascii="PT Sans" w:hAnsi="PT Sans"/>
        </w:rPr>
        <w:t xml:space="preserve"> a few key trends </w:t>
      </w:r>
      <w:del w:id="38" w:author="Barry Green" w:date="2017-04-21T21:45:00Z">
        <w:r w:rsidRPr="00DA6CA9" w:rsidDel="006F5523">
          <w:rPr>
            <w:rFonts w:ascii="PT Sans" w:hAnsi="PT Sans"/>
          </w:rPr>
          <w:delText xml:space="preserve">are illustrated </w:delText>
        </w:r>
      </w:del>
      <w:r w:rsidRPr="00DA6CA9">
        <w:rPr>
          <w:rFonts w:ascii="PT Sans" w:hAnsi="PT Sans"/>
        </w:rPr>
        <w:t xml:space="preserve">that </w:t>
      </w:r>
      <w:r>
        <w:rPr>
          <w:rFonts w:ascii="PT Sans" w:hAnsi="PT Sans"/>
        </w:rPr>
        <w:t>motivate</w:t>
      </w:r>
      <w:r w:rsidRPr="00DA6CA9">
        <w:rPr>
          <w:rFonts w:ascii="PT Sans" w:hAnsi="PT Sans"/>
        </w:rPr>
        <w:t xml:space="preserve"> further exploration</w:t>
      </w:r>
      <w:bookmarkEnd w:id="31"/>
      <w:r w:rsidRPr="00DA6CA9">
        <w:rPr>
          <w:rFonts w:ascii="PT Sans" w:hAnsi="PT Sans"/>
        </w:rPr>
        <w:t xml:space="preserve">. While network diagrams are not unique, </w:t>
      </w:r>
      <w:r>
        <w:rPr>
          <w:rFonts w:ascii="PT Sans" w:hAnsi="PT Sans"/>
        </w:rPr>
        <w:t>the Fruchterman-</w:t>
      </w:r>
      <w:r w:rsidRPr="002235A6">
        <w:rPr>
          <w:rFonts w:ascii="PT Sans" w:hAnsi="PT Sans"/>
        </w:rPr>
        <w:t>Reingold algorithm</w:t>
      </w:r>
      <w:r>
        <w:rPr>
          <w:rFonts w:ascii="PT Sans" w:hAnsi="PT Sans"/>
        </w:rPr>
        <w:t xml:space="preserve"> used to create the position of nodes </w:t>
      </w:r>
      <w:r w:rsidRPr="00DA6CA9">
        <w:rPr>
          <w:rFonts w:ascii="PT Sans" w:hAnsi="PT Sans"/>
        </w:rPr>
        <w:t>use</w:t>
      </w:r>
      <w:r>
        <w:rPr>
          <w:rFonts w:ascii="PT Sans" w:hAnsi="PT Sans"/>
        </w:rPr>
        <w:t>s</w:t>
      </w:r>
      <w:r w:rsidRPr="00DA6CA9">
        <w:rPr>
          <w:rFonts w:ascii="PT Sans" w:hAnsi="PT Sans"/>
        </w:rPr>
        <w:t xml:space="preserve"> the properties of the graph to </w:t>
      </w:r>
      <w:r>
        <w:rPr>
          <w:rFonts w:ascii="PT Sans" w:hAnsi="PT Sans"/>
        </w:rPr>
        <w:t xml:space="preserve">place </w:t>
      </w:r>
      <w:r w:rsidRPr="00DA6CA9">
        <w:rPr>
          <w:rFonts w:ascii="PT Sans" w:hAnsi="PT Sans"/>
        </w:rPr>
        <w:t>nodes that are connected closer</w:t>
      </w:r>
      <w:r>
        <w:rPr>
          <w:rFonts w:ascii="PT Sans" w:hAnsi="PT Sans"/>
        </w:rPr>
        <w:t xml:space="preserve"> to each other</w:t>
      </w:r>
      <w:r w:rsidRPr="00DA6CA9">
        <w:rPr>
          <w:rFonts w:ascii="PT Sans" w:hAnsi="PT Sans"/>
        </w:rPr>
        <w:t xml:space="preserve"> and </w:t>
      </w:r>
      <w:r>
        <w:rPr>
          <w:rFonts w:ascii="PT Sans" w:hAnsi="PT Sans"/>
        </w:rPr>
        <w:t>to minimize</w:t>
      </w:r>
      <w:r w:rsidRPr="00DA6CA9">
        <w:rPr>
          <w:rFonts w:ascii="PT Sans" w:hAnsi="PT Sans"/>
        </w:rPr>
        <w:t xml:space="preserve"> </w:t>
      </w:r>
      <w:r>
        <w:rPr>
          <w:rFonts w:ascii="PT Sans" w:hAnsi="PT Sans"/>
        </w:rPr>
        <w:t>edge crossings</w:t>
      </w:r>
      <w:r w:rsidRPr="00DA6CA9">
        <w:rPr>
          <w:rFonts w:ascii="PT Sans" w:hAnsi="PT Sans"/>
        </w:rPr>
        <w:t xml:space="preserve"> by assigning forces to edges. </w:t>
      </w:r>
      <w:r>
        <w:rPr>
          <w:rFonts w:ascii="PT Sans" w:hAnsi="PT Sans"/>
        </w:rPr>
        <w:t>Nodes of the same</w:t>
      </w:r>
      <w:r w:rsidRPr="00DA6CA9">
        <w:rPr>
          <w:rFonts w:ascii="PT Sans" w:hAnsi="PT Sans"/>
        </w:rPr>
        <w:t xml:space="preserve"> genders </w:t>
      </w:r>
      <w:r>
        <w:rPr>
          <w:rFonts w:ascii="PT Sans" w:hAnsi="PT Sans"/>
        </w:rPr>
        <w:t>are</w:t>
      </w:r>
      <w:r w:rsidRPr="00DA6CA9">
        <w:rPr>
          <w:rFonts w:ascii="PT Sans" w:hAnsi="PT Sans"/>
        </w:rPr>
        <w:t xml:space="preserve"> </w:t>
      </w:r>
      <w:r>
        <w:rPr>
          <w:rFonts w:ascii="PT Sans" w:hAnsi="PT Sans"/>
        </w:rPr>
        <w:t xml:space="preserve">clustered because </w:t>
      </w:r>
      <w:r w:rsidRPr="00DA6CA9">
        <w:rPr>
          <w:rFonts w:ascii="PT Sans" w:hAnsi="PT Sans"/>
        </w:rPr>
        <w:t>people tended to work with other students of the same gender.</w:t>
      </w:r>
      <w:r>
        <w:rPr>
          <w:rFonts w:ascii="PT Sans" w:hAnsi="PT Sans"/>
        </w:rPr>
        <w:t xml:space="preserve"> </w:t>
      </w:r>
      <w:r w:rsidRPr="00DA6CA9">
        <w:rPr>
          <w:rFonts w:ascii="PT Sans" w:hAnsi="PT Sans"/>
        </w:rPr>
        <w:t xml:space="preserve"> </w:t>
      </w:r>
      <w:r>
        <w:rPr>
          <w:rFonts w:ascii="PT Sans" w:hAnsi="PT Sans"/>
        </w:rPr>
        <w:t xml:space="preserve">Still, there are quite a few inter-gender edges. </w:t>
      </w:r>
      <w:r w:rsidRPr="00DA6CA9">
        <w:rPr>
          <w:rFonts w:ascii="PT Sans" w:hAnsi="PT Sans"/>
        </w:rPr>
        <w:t xml:space="preserve">The overrepresentation of male students </w:t>
      </w:r>
      <w:ins w:id="39" w:author="Barry Green" w:date="2017-04-21T22:06:00Z">
        <w:r w:rsidRPr="00DA6CA9">
          <w:rPr>
            <w:rFonts w:ascii="PT Sans" w:hAnsi="PT Sans"/>
          </w:rPr>
          <w:t xml:space="preserve">in the class </w:t>
        </w:r>
      </w:ins>
      <w:r w:rsidRPr="00DA6CA9">
        <w:rPr>
          <w:rFonts w:ascii="PT Sans" w:hAnsi="PT Sans"/>
        </w:rPr>
        <w:t>is also apparent from these diagrams. An additional property is the highly active core of the network, where most students reside.</w:t>
      </w:r>
      <w:r>
        <w:rPr>
          <w:rFonts w:ascii="PT Sans" w:hAnsi="PT Sans"/>
        </w:rPr>
        <w:t xml:space="preserve"> The shape of the largest connected component the disperse information sharing network that exists. This sharply contrasts with small, independent, fully-connected working groups. </w:t>
      </w:r>
      <w:r w:rsidRPr="00DA6CA9">
        <w:rPr>
          <w:rFonts w:ascii="PT Sans" w:hAnsi="PT Sans"/>
        </w:rPr>
        <w:t xml:space="preserve">The largest connected component was at least 75 students in every problem and grew as the course went on, reaching 94 of the 110 students in the last problem set.   Finally, </w:t>
      </w:r>
      <w:r>
        <w:rPr>
          <w:rFonts w:ascii="PT Sans" w:hAnsi="PT Sans"/>
        </w:rPr>
        <w:t>as nodes are sized by grade on the assignment</w:t>
      </w:r>
      <w:r w:rsidRPr="00DA6CA9">
        <w:rPr>
          <w:rFonts w:ascii="PT Sans" w:hAnsi="PT Sans"/>
        </w:rPr>
        <w:t xml:space="preserve">, the higher grades (larger nodes) tend to be </w:t>
      </w:r>
      <w:r>
        <w:rPr>
          <w:rFonts w:ascii="PT Sans" w:hAnsi="PT Sans"/>
        </w:rPr>
        <w:t xml:space="preserve">concentrated in </w:t>
      </w:r>
      <w:r w:rsidRPr="00DA6CA9">
        <w:rPr>
          <w:rFonts w:ascii="PT Sans" w:hAnsi="PT Sans"/>
        </w:rPr>
        <w:t xml:space="preserve">the highly-connected core while the worse grades are the disconnected nodes on the periphery. </w:t>
      </w:r>
    </w:p>
    <w:p w14:paraId="32694F4A" w14:textId="77777777" w:rsidR="00DA2696" w:rsidRPr="00DA6CA9" w:rsidRDefault="003E2982" w:rsidP="00E02E5E">
      <w:pPr>
        <w:widowControl w:val="0"/>
        <w:autoSpaceDE w:val="0"/>
        <w:autoSpaceDN w:val="0"/>
        <w:adjustRightInd w:val="0"/>
        <w:spacing w:after="240" w:line="276" w:lineRule="auto"/>
        <w:rPr>
          <w:rFonts w:ascii="PT Sans" w:hAnsi="PT Sans"/>
          <w:b/>
        </w:rPr>
      </w:pPr>
      <w:r>
        <w:rPr>
          <w:rFonts w:ascii="PT Sans" w:hAnsi="PT Sans"/>
          <w:b/>
          <w:noProof/>
        </w:rPr>
        <w:lastRenderedPageBreak/>
        <w:pict w14:anchorId="182FD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alt="../Images/PSET%201%20Network.png" style="width:231.05pt;height:258.7pt;visibility:visible">
            <v:imagedata r:id="rId6" o:title=""/>
            <v:textbox style="mso-rotate-with-shape:t"/>
          </v:shape>
        </w:pict>
      </w:r>
      <w:r>
        <w:rPr>
          <w:rFonts w:ascii="PT Sans" w:hAnsi="PT Sans"/>
          <w:b/>
          <w:noProof/>
        </w:rPr>
        <w:pict w14:anchorId="7E1255DF">
          <v:shape id="Picture 11" o:spid="_x0000_i1026" type="#_x0000_t75" alt="../Images/PSET%207%20Network.png" style="width:231.05pt;height:259.55pt;visibility:visible">
            <v:imagedata r:id="rId7" o:title=""/>
            <v:textbox style="mso-rotate-with-shape:t"/>
          </v:shape>
        </w:pict>
      </w:r>
    </w:p>
    <w:p w14:paraId="0D139FC1" w14:textId="77777777" w:rsidR="00DA2696" w:rsidRDefault="00DA2696" w:rsidP="007166C1">
      <w:pPr>
        <w:widowControl w:val="0"/>
        <w:autoSpaceDE w:val="0"/>
        <w:autoSpaceDN w:val="0"/>
        <w:adjustRightInd w:val="0"/>
        <w:spacing w:after="240" w:line="276" w:lineRule="auto"/>
        <w:rPr>
          <w:rFonts w:ascii="PT Sans" w:hAnsi="PT Sans"/>
          <w:b/>
        </w:rPr>
      </w:pPr>
    </w:p>
    <w:p w14:paraId="44E468BC" w14:textId="77777777" w:rsidR="00DA2696" w:rsidRPr="009F7110" w:rsidRDefault="00DA2696" w:rsidP="007166C1">
      <w:pPr>
        <w:widowControl w:val="0"/>
        <w:autoSpaceDE w:val="0"/>
        <w:autoSpaceDN w:val="0"/>
        <w:adjustRightInd w:val="0"/>
        <w:spacing w:after="240" w:line="276" w:lineRule="auto"/>
        <w:rPr>
          <w:rFonts w:ascii="PT Sans" w:hAnsi="PT Sans"/>
          <w:b/>
        </w:rPr>
      </w:pPr>
    </w:p>
    <w:p w14:paraId="0992C1ED" w14:textId="77777777" w:rsidR="00DA2696" w:rsidRDefault="00BD5074" w:rsidP="007166C1">
      <w:pPr>
        <w:widowControl w:val="0"/>
        <w:autoSpaceDE w:val="0"/>
        <w:autoSpaceDN w:val="0"/>
        <w:adjustRightInd w:val="0"/>
        <w:spacing w:after="240" w:line="276" w:lineRule="auto"/>
        <w:ind w:firstLine="720"/>
        <w:rPr>
          <w:rFonts w:ascii="PT Sans" w:hAnsi="PT Sans"/>
        </w:rPr>
      </w:pPr>
      <w:r>
        <w:rPr>
          <w:noProof/>
        </w:rPr>
        <w:pict w14:anchorId="20753823">
          <v:shape id="Picture 3" o:spid="_x0000_s1026" type="#_x0000_t75" alt="Grades%20by%20Gender.png" style="position:absolute;left:0;text-align:left;margin-left:169.6pt;margin-top:164.45pt;width:333.8pt;height:206.4pt;z-index:1;visibility:visible">
            <v:imagedata r:id="rId8" o:title=""/>
            <v:textbox style="mso-rotate-with-shape:t"/>
            <w10:wrap type="square"/>
          </v:shape>
        </w:pict>
      </w:r>
      <w:r w:rsidR="00DA2696">
        <w:rPr>
          <w:rFonts w:ascii="PT Sans" w:hAnsi="PT Sans"/>
        </w:rPr>
        <w:t xml:space="preserve">The most basic properties in these directed graphs are in-degree, the </w:t>
      </w:r>
      <w:r w:rsidR="00DA2696">
        <w:rPr>
          <w:rFonts w:ascii="PT Sans" w:hAnsi="PT Sans"/>
        </w:rPr>
        <w:lastRenderedPageBreak/>
        <w:t xml:space="preserve">number of students who helped you, and out-degree, the number of students whom you helped. </w:t>
      </w:r>
      <w:r w:rsidR="00DA2696" w:rsidRPr="00DA6CA9">
        <w:rPr>
          <w:rFonts w:ascii="PT Sans" w:hAnsi="PT Sans"/>
        </w:rPr>
        <w:t xml:space="preserve">The average in-degree and out-degree </w:t>
      </w:r>
      <w:r w:rsidR="00DA2696">
        <w:rPr>
          <w:rFonts w:ascii="PT Sans" w:hAnsi="PT Sans"/>
        </w:rPr>
        <w:t>across all networks</w:t>
      </w:r>
      <w:r w:rsidR="00DA2696" w:rsidRPr="00DA6CA9">
        <w:rPr>
          <w:rFonts w:ascii="PT Sans" w:hAnsi="PT Sans"/>
        </w:rPr>
        <w:t xml:space="preserve"> </w:t>
      </w:r>
      <w:r w:rsidR="00DA2696">
        <w:rPr>
          <w:rFonts w:ascii="PT Sans" w:hAnsi="PT Sans"/>
        </w:rPr>
        <w:t>are both</w:t>
      </w:r>
      <w:r w:rsidR="00DA2696" w:rsidRPr="00DA6CA9">
        <w:rPr>
          <w:rFonts w:ascii="PT Sans" w:hAnsi="PT Sans"/>
        </w:rPr>
        <w:t xml:space="preserve"> 1.8. Women had higher average in-degree (1.95 v. 1.75) and out-degree (1.92 to 1.77)</w:t>
      </w:r>
      <w:r w:rsidR="00DA2696">
        <w:rPr>
          <w:rFonts w:ascii="PT Sans" w:hAnsi="PT Sans"/>
        </w:rPr>
        <w:t>,</w:t>
      </w:r>
      <w:r w:rsidR="00DA2696" w:rsidRPr="00DA6CA9">
        <w:rPr>
          <w:rFonts w:ascii="PT Sans" w:hAnsi="PT Sans"/>
        </w:rPr>
        <w:t xml:space="preserve"> but </w:t>
      </w:r>
      <w:r w:rsidR="00DA2696">
        <w:rPr>
          <w:rFonts w:ascii="PT Sans" w:hAnsi="PT Sans"/>
        </w:rPr>
        <w:t>both these differences are insignificant</w:t>
      </w:r>
      <w:r w:rsidR="00DA2696" w:rsidRPr="00DA6CA9">
        <w:rPr>
          <w:rFonts w:ascii="PT Sans" w:hAnsi="PT Sans"/>
        </w:rPr>
        <w:t>. Over 99% of the in-degrees are less than 4 and 94% of the</w:t>
      </w:r>
      <w:del w:id="40" w:author="Barry Green" w:date="2017-04-21T22:07:00Z">
        <w:r w:rsidR="00DA2696" w:rsidRPr="00DA6CA9" w:rsidDel="006F5523">
          <w:rPr>
            <w:rFonts w:ascii="PT Sans" w:hAnsi="PT Sans"/>
          </w:rPr>
          <w:delText xml:space="preserve"> </w:delText>
        </w:r>
      </w:del>
      <w:del w:id="41" w:author="Barry Green" w:date="2017-04-21T22:08:00Z">
        <w:r w:rsidR="00DA2696" w:rsidRPr="00DA6CA9" w:rsidDel="006F5523">
          <w:rPr>
            <w:rFonts w:ascii="PT Sans" w:hAnsi="PT Sans"/>
          </w:rPr>
          <w:delText xml:space="preserve">of the </w:delText>
        </w:r>
      </w:del>
      <w:ins w:id="42" w:author="Barry Green" w:date="2017-04-21T22:08:00Z">
        <w:r w:rsidR="00DA2696" w:rsidRPr="00DA6CA9" w:rsidDel="006F5523">
          <w:rPr>
            <w:rFonts w:ascii="PT Sans" w:hAnsi="PT Sans"/>
          </w:rPr>
          <w:t xml:space="preserve"> </w:t>
        </w:r>
      </w:ins>
      <w:r w:rsidR="00DA2696" w:rsidRPr="00DA6CA9">
        <w:rPr>
          <w:rFonts w:ascii="PT Sans" w:hAnsi="PT Sans"/>
        </w:rPr>
        <w:t xml:space="preserve">out-degrees are less than 5.  The highest out-degree observed was 27.  </w:t>
      </w:r>
      <w:r w:rsidR="00DA2696">
        <w:rPr>
          <w:rFonts w:ascii="PT Sans" w:hAnsi="PT Sans"/>
        </w:rPr>
        <w:t>The degree distributions of the graphs do not follow a power law even though most real-world graphs’ degree distributions do follow a power law</w:t>
      </w:r>
      <w:r w:rsidR="00DA2696" w:rsidRPr="00DA6CA9">
        <w:rPr>
          <w:rFonts w:ascii="PT Sans" w:hAnsi="PT Sans"/>
        </w:rPr>
        <w:t xml:space="preserve"> (</w:t>
      </w:r>
      <w:proofErr w:type="spellStart"/>
      <w:r w:rsidR="00DA2696" w:rsidRPr="00DA6CA9">
        <w:rPr>
          <w:rFonts w:ascii="PT Sans" w:hAnsi="PT Sans"/>
        </w:rPr>
        <w:t>Liljeros</w:t>
      </w:r>
      <w:proofErr w:type="spellEnd"/>
      <w:r w:rsidR="00DA2696" w:rsidRPr="00DA6CA9">
        <w:rPr>
          <w:rFonts w:ascii="PT Sans" w:hAnsi="PT Sans"/>
        </w:rPr>
        <w:t xml:space="preserve"> et al.). </w:t>
      </w:r>
      <w:r w:rsidR="00DA2696">
        <w:rPr>
          <w:rFonts w:ascii="PT Sans" w:hAnsi="PT Sans"/>
        </w:rPr>
        <w:t xml:space="preserve">This difference is likely caused by the </w:t>
      </w:r>
      <w:r w:rsidR="00DA2696" w:rsidRPr="00DA6CA9">
        <w:rPr>
          <w:rFonts w:ascii="PT Sans" w:hAnsi="PT Sans"/>
        </w:rPr>
        <w:t>rule that you could only receive help from three other students</w:t>
      </w:r>
      <w:r w:rsidR="00DA2696">
        <w:rPr>
          <w:rFonts w:ascii="PT Sans" w:hAnsi="PT Sans"/>
        </w:rPr>
        <w:t>.</w:t>
      </w:r>
    </w:p>
    <w:p w14:paraId="5E265B77" w14:textId="77777777" w:rsidR="00DA2696" w:rsidRPr="00802601" w:rsidRDefault="00DA2696" w:rsidP="00CF7F38">
      <w:pPr>
        <w:pStyle w:val="NoSpacing"/>
        <w:spacing w:line="276" w:lineRule="auto"/>
        <w:ind w:firstLine="720"/>
        <w:rPr>
          <w:rFonts w:ascii="PT Sans" w:hAnsi="PT Sans"/>
        </w:rPr>
      </w:pPr>
      <w:r w:rsidRPr="00DA6CA9">
        <w:rPr>
          <w:rFonts w:ascii="PT Sans" w:hAnsi="PT Sans"/>
        </w:rPr>
        <w:t xml:space="preserve">Scores on homework and problem sets did not differ significantly by gender. In every assignment, the grades by gender are indistinguishable and there are no clear patterns. </w:t>
      </w:r>
      <w:r>
        <w:rPr>
          <w:rFonts w:ascii="PT Sans" w:hAnsi="PT Sans"/>
        </w:rPr>
        <w:t>Additionally,</w:t>
      </w:r>
      <w:r w:rsidRPr="00DA6CA9">
        <w:rPr>
          <w:rFonts w:ascii="PT Sans" w:hAnsi="PT Sans"/>
        </w:rPr>
        <w:t xml:space="preserve"> grades in this class are typically high, with averages </w:t>
      </w:r>
      <w:r>
        <w:rPr>
          <w:rFonts w:ascii="PT Sans" w:hAnsi="PT Sans"/>
        </w:rPr>
        <w:t xml:space="preserve">of about </w:t>
      </w:r>
      <w:r w:rsidRPr="00DA6CA9">
        <w:rPr>
          <w:rFonts w:ascii="PT Sans" w:hAnsi="PT Sans"/>
        </w:rPr>
        <w:t xml:space="preserve"> </w:t>
      </w:r>
      <w:r>
        <w:rPr>
          <w:rFonts w:ascii="PT Sans" w:hAnsi="PT Sans"/>
        </w:rPr>
        <w:t xml:space="preserve"> student A received at least as good a grade as student B. </w:t>
      </w:r>
      <w:r w:rsidRPr="00DA6CA9">
        <w:rPr>
          <w:rFonts w:ascii="PT Sans" w:hAnsi="PT Sans"/>
        </w:rPr>
        <w:t xml:space="preserve">I </w:t>
      </w:r>
      <w:r>
        <w:rPr>
          <w:rFonts w:ascii="PT Sans" w:hAnsi="PT Sans"/>
        </w:rPr>
        <w:t xml:space="preserve">grouped edges by the gender of the helper and the </w:t>
      </w:r>
      <w:proofErr w:type="spellStart"/>
      <w:r>
        <w:rPr>
          <w:rFonts w:ascii="PT Sans" w:hAnsi="PT Sans"/>
        </w:rPr>
        <w:t>helpee</w:t>
      </w:r>
      <w:proofErr w:type="spellEnd"/>
      <w:r>
        <w:rPr>
          <w:rFonts w:ascii="PT Sans" w:hAnsi="PT Sans"/>
        </w:rPr>
        <w:t xml:space="preserve"> and compared the proportions</w:t>
      </w:r>
      <w:r w:rsidRPr="00DA6CA9">
        <w:rPr>
          <w:rFonts w:ascii="PT Sans" w:hAnsi="PT Sans"/>
        </w:rPr>
        <w:t xml:space="preserve">. After applying the Holm correction for multiple comparisons, </w:t>
      </w:r>
      <w:r>
        <w:rPr>
          <w:rFonts w:ascii="PT Sans" w:hAnsi="PT Sans"/>
        </w:rPr>
        <w:t xml:space="preserve">inter-gender ties were significantly more likely to be charitable than intra-gender ties. </w:t>
      </w:r>
      <w:r w:rsidRPr="00DA6CA9">
        <w:rPr>
          <w:rFonts w:ascii="PT Sans" w:hAnsi="PT Sans"/>
        </w:rPr>
        <w:t xml:space="preserve">While the conclusion that women were in general more likely to give charity than men was found in the prior study was not supported, there are interesting results. </w:t>
      </w:r>
      <w:r>
        <w:rPr>
          <w:rFonts w:ascii="PT Sans" w:hAnsi="PT Sans"/>
        </w:rPr>
        <w:t xml:space="preserve">One reason that inter-gender ties were more likely to be charitable is that </w:t>
      </w:r>
      <w:r w:rsidRPr="00DA6CA9">
        <w:rPr>
          <w:rFonts w:ascii="PT Sans" w:hAnsi="PT Sans"/>
        </w:rPr>
        <w:t>while people most</w:t>
      </w:r>
      <w:r>
        <w:rPr>
          <w:rFonts w:ascii="PT Sans" w:hAnsi="PT Sans"/>
        </w:rPr>
        <w:t xml:space="preserve">ly worked with the same gender </w:t>
      </w:r>
      <w:r w:rsidRPr="00DA6CA9">
        <w:rPr>
          <w:rFonts w:ascii="PT Sans" w:hAnsi="PT Sans"/>
        </w:rPr>
        <w:t xml:space="preserve">when groups were stuck they may have asked for help solving the problems from someone </w:t>
      </w:r>
      <w:del w:id="43" w:author="Barry Green" w:date="2017-04-21T22:09:00Z">
        <w:r w:rsidRPr="00DA6CA9" w:rsidDel="006F5523">
          <w:rPr>
            <w:rFonts w:ascii="PT Sans" w:hAnsi="PT Sans"/>
          </w:rPr>
          <w:delText xml:space="preserve">that </w:delText>
        </w:r>
      </w:del>
      <w:ins w:id="44" w:author="Barry Green" w:date="2017-04-21T22:09:00Z">
        <w:r w:rsidRPr="00DA6CA9">
          <w:rPr>
            <w:rFonts w:ascii="PT Sans" w:hAnsi="PT Sans"/>
          </w:rPr>
          <w:t xml:space="preserve">who </w:t>
        </w:r>
      </w:ins>
      <w:r w:rsidRPr="00DA6CA9">
        <w:rPr>
          <w:rFonts w:ascii="PT Sans" w:hAnsi="PT Sans"/>
        </w:rPr>
        <w:t xml:space="preserve">they didn’t typically work with. </w:t>
      </w:r>
      <w:r>
        <w:rPr>
          <w:rFonts w:ascii="PT Sans" w:hAnsi="PT Sans"/>
        </w:rPr>
        <w:t xml:space="preserve">In fact, </w:t>
      </w:r>
      <w:r w:rsidRPr="00DA6CA9">
        <w:rPr>
          <w:rFonts w:ascii="PT Sans" w:hAnsi="PT Sans"/>
        </w:rPr>
        <w:t xml:space="preserve">charitable ties appeared again in only 2.15 other problem sets on average while non-charitable ties appeared in 4.17 other problem sets on average. This difference is highly statistically significant. </w:t>
      </w:r>
      <w:r w:rsidR="003E2982">
        <w:rPr>
          <w:rFonts w:ascii="PT Sans" w:hAnsi="PT Sans"/>
          <w:noProof/>
        </w:rPr>
        <w:lastRenderedPageBreak/>
        <w:pict w14:anchorId="4BF74E63">
          <v:shape id="Picture 1" o:spid="_x0000_i1027" type="#_x0000_t75" alt="../Images/Charity%20Reappearing.png" style="width:225.2pt;height:219.35pt;visibility:visible">
            <v:imagedata r:id="rId9" o:title=""/>
            <v:textbox style="mso-rotate-with-shape:t"/>
          </v:shape>
        </w:pict>
      </w:r>
      <w:r w:rsidR="003E2982">
        <w:rPr>
          <w:rFonts w:ascii="PT Sans" w:hAnsi="PT Sans"/>
          <w:noProof/>
        </w:rPr>
        <w:pict w14:anchorId="6987043A">
          <v:shape id="Picture 13" o:spid="_x0000_i1028" type="#_x0000_t75" alt="Charity%20Ties.png" style="width:231.9pt;height:287.15pt;visibility:visible">
            <v:imagedata r:id="rId10" o:title=""/>
            <v:textbox style="mso-rotate-with-shape:t"/>
          </v:shape>
        </w:pict>
      </w:r>
    </w:p>
    <w:p w14:paraId="008FD12E" w14:textId="77777777" w:rsidR="00DA2696" w:rsidRPr="00DA6CA9" w:rsidRDefault="00DA2696" w:rsidP="00080144">
      <w:pPr>
        <w:pStyle w:val="Heading2"/>
      </w:pPr>
      <w:bookmarkStart w:id="45" w:name="_Toc480552764"/>
      <w:r>
        <w:t>Stability</w:t>
      </w:r>
      <w:r w:rsidRPr="00DA6CA9">
        <w:t xml:space="preserve"> </w:t>
      </w:r>
      <w:r>
        <w:t>of</w:t>
      </w:r>
      <w:r w:rsidRPr="00DA6CA9">
        <w:t xml:space="preserve"> Collaboration:</w:t>
      </w:r>
      <w:bookmarkEnd w:id="45"/>
      <w:r w:rsidRPr="00DA6CA9">
        <w:t xml:space="preserve"> </w:t>
      </w:r>
    </w:p>
    <w:p w14:paraId="2858893C" w14:textId="77777777" w:rsidR="00DA2696" w:rsidRDefault="00DA2696" w:rsidP="00F7447D">
      <w:pPr>
        <w:widowControl w:val="0"/>
        <w:autoSpaceDE w:val="0"/>
        <w:autoSpaceDN w:val="0"/>
        <w:adjustRightInd w:val="0"/>
        <w:spacing w:after="240" w:line="276" w:lineRule="auto"/>
        <w:ind w:firstLine="720"/>
        <w:rPr>
          <w:rFonts w:ascii="PT Sans" w:hAnsi="PT Sans"/>
        </w:rPr>
      </w:pPr>
      <w:r w:rsidRPr="00DA6CA9">
        <w:rPr>
          <w:rFonts w:ascii="PT Sans" w:hAnsi="PT Sans"/>
        </w:rPr>
        <w:t xml:space="preserve">Despite </w:t>
      </w:r>
      <w:r>
        <w:rPr>
          <w:rFonts w:ascii="PT Sans" w:hAnsi="PT Sans"/>
        </w:rPr>
        <w:t xml:space="preserve">the </w:t>
      </w:r>
      <w:r w:rsidRPr="00DA6CA9">
        <w:rPr>
          <w:rFonts w:ascii="PT Sans" w:hAnsi="PT Sans"/>
        </w:rPr>
        <w:t>significant evolution of the networks, collaboration is largely consistent over time. 48% of edges are in part of edges that appear either in 6 or 7 of the</w:t>
      </w:r>
      <w:r>
        <w:rPr>
          <w:rFonts w:ascii="PT Sans" w:hAnsi="PT Sans"/>
        </w:rPr>
        <w:t xml:space="preserve"> 7</w:t>
      </w:r>
      <w:r w:rsidRPr="00DA6CA9">
        <w:rPr>
          <w:rFonts w:ascii="PT Sans" w:hAnsi="PT Sans"/>
        </w:rPr>
        <w:t xml:space="preserve"> networks. Additionally, no two networks have less than 51% overlap in edges and the average overlap is 60% between networks</w:t>
      </w:r>
      <w:r>
        <w:rPr>
          <w:rFonts w:ascii="PT Sans" w:hAnsi="PT Sans"/>
        </w:rPr>
        <w:t>.</w:t>
      </w:r>
      <w:r w:rsidRPr="00DA6CA9">
        <w:rPr>
          <w:rFonts w:ascii="PT Sans" w:hAnsi="PT Sans"/>
        </w:rPr>
        <w:t xml:space="preserve"> I categorized each edge that appeared any network by the number of times the edge appeared as well as structural and grade information associated with the endpoints. </w:t>
      </w:r>
      <w:r>
        <w:rPr>
          <w:rFonts w:ascii="PT Sans" w:hAnsi="PT Sans"/>
        </w:rPr>
        <w:t xml:space="preserve">I then used a linear </w:t>
      </w:r>
      <w:r>
        <w:rPr>
          <w:rFonts w:ascii="PT Sans" w:hAnsi="PT Sans"/>
        </w:rPr>
        <w:lastRenderedPageBreak/>
        <w:t>regression to determine which features led to more edge stability.</w:t>
      </w:r>
    </w:p>
    <w:p w14:paraId="67958D20" w14:textId="77777777" w:rsidR="00DA2696" w:rsidRPr="00DA6CA9" w:rsidRDefault="00DA2696" w:rsidP="007166C1">
      <w:pPr>
        <w:widowControl w:val="0"/>
        <w:autoSpaceDE w:val="0"/>
        <w:autoSpaceDN w:val="0"/>
        <w:adjustRightInd w:val="0"/>
        <w:spacing w:after="240" w:line="276" w:lineRule="auto"/>
        <w:ind w:firstLine="720"/>
        <w:rPr>
          <w:rFonts w:ascii="PT Sans" w:hAnsi="PT Sans"/>
          <w:color w:val="000000"/>
        </w:rPr>
      </w:pPr>
      <w:r>
        <w:rPr>
          <w:rFonts w:ascii="PT Sans" w:hAnsi="PT Sans"/>
        </w:rPr>
        <w:t>C</w:t>
      </w:r>
      <w:r w:rsidRPr="00DA6CA9">
        <w:rPr>
          <w:rFonts w:ascii="PT Sans" w:hAnsi="PT Sans"/>
        </w:rPr>
        <w:t>ross-gender edges were less likely to remain</w:t>
      </w:r>
      <w:ins w:id="46" w:author="Barry Green" w:date="2017-04-21T22:10:00Z">
        <w:r w:rsidRPr="00DA6CA9">
          <w:rPr>
            <w:rFonts w:ascii="PT Sans" w:hAnsi="PT Sans"/>
          </w:rPr>
          <w:t>,</w:t>
        </w:r>
      </w:ins>
      <w:r w:rsidRPr="00DA6CA9">
        <w:rPr>
          <w:rFonts w:ascii="PT Sans" w:hAnsi="PT Sans"/>
        </w:rPr>
        <w:t xml:space="preserve"> despite there being no difference based on the genders involved or direction, only that edges spanned different genders. When transitivity, measured by the Jaccard index of the set of individuals that each of the collaborators collaborated with during the semester, was greater than or equal to </w:t>
      </w:r>
      <w:r>
        <w:rPr>
          <w:rFonts w:ascii="PT Sans" w:hAnsi="PT Sans"/>
        </w:rPr>
        <w:t xml:space="preserve">el for the </w:t>
      </w:r>
      <w:r w:rsidRPr="00DA6CA9">
        <w:rPr>
          <w:rFonts w:ascii="PT Sans" w:hAnsi="PT Sans"/>
          <w:color w:val="000000"/>
        </w:rPr>
        <w:t>simplest model but was removed for the model that allowed grade information to be considered. Membership in the largest component is related to higher grades but in a weaker way than collaborators’ grades.</w:t>
      </w:r>
    </w:p>
    <w:p w14:paraId="6F53F128" w14:textId="77777777" w:rsidR="00DA2696" w:rsidRPr="00DA6CA9" w:rsidRDefault="00DA2696" w:rsidP="007166C1">
      <w:pPr>
        <w:widowControl w:val="0"/>
        <w:autoSpaceDE w:val="0"/>
        <w:autoSpaceDN w:val="0"/>
        <w:adjustRightInd w:val="0"/>
        <w:spacing w:after="240" w:line="276" w:lineRule="auto"/>
        <w:ind w:firstLine="720"/>
        <w:rPr>
          <w:rFonts w:ascii="PT Sans" w:hAnsi="PT Sans"/>
          <w:color w:val="000000"/>
        </w:rPr>
      </w:pPr>
      <w:r w:rsidRPr="00DA6CA9">
        <w:rPr>
          <w:rFonts w:ascii="PT Sans" w:hAnsi="PT Sans"/>
          <w:color w:val="000000"/>
        </w:rPr>
        <w:t xml:space="preserve">Additionally, the measure of centrality that was most helpful for these predictions and was included in both models is constraint. Constraint measures access to disparate sources of information which might explain why it is so predictive here. Constraint is defined as </w:t>
      </w:r>
    </w:p>
    <w:p w14:paraId="02577CAD" w14:textId="77777777" w:rsidR="00DA2696" w:rsidRDefault="00DA2696" w:rsidP="007166C1">
      <w:pPr>
        <w:pStyle w:val="NormalWeb"/>
        <w:spacing w:before="0" w:beforeAutospacing="0" w:after="0" w:afterAutospacing="0" w:line="276" w:lineRule="auto"/>
        <w:rPr>
          <w:rFonts w:ascii="PT Sans" w:hAnsi="PT Sans"/>
          <w:color w:val="000000"/>
        </w:rPr>
      </w:pPr>
      <w:proofErr w:type="spellStart"/>
      <w:r>
        <w:rPr>
          <w:rFonts w:ascii="PT Sans" w:hAnsi="PT Sans"/>
        </w:rPr>
        <w:t>cting</w:t>
      </w:r>
      <w:proofErr w:type="spellEnd"/>
      <w:r>
        <w:rPr>
          <w:rFonts w:ascii="PT Sans" w:hAnsi="PT Sans"/>
        </w:rPr>
        <w:t xml:space="preserve"> grades solely with network information </w:t>
      </w:r>
      <w:r>
        <w:rPr>
          <w:rFonts w:ascii="PT Sans" w:hAnsi="PT Sans"/>
          <w:color w:val="000000"/>
        </w:rPr>
        <w:t>by the least, but still significant, amount. This illustrates that the features included in that model (Constraint, Reciprocal Degree, In-Degree, Out-Degree, and membership in the biggest component) are features that mark higher grades but still are dependent on the exact dynamics of the network. The random forest that predicted grades</w:t>
      </w:r>
      <w:ins w:id="47" w:author="Barry Green" w:date="2017-04-21T22:13:00Z">
        <w:r>
          <w:rPr>
            <w:rFonts w:ascii="PT Sans" w:hAnsi="PT Sans"/>
            <w:color w:val="000000"/>
          </w:rPr>
          <w:t>,</w:t>
        </w:r>
      </w:ins>
      <w:r>
        <w:rPr>
          <w:rFonts w:ascii="PT Sans" w:hAnsi="PT Sans"/>
          <w:color w:val="000000"/>
        </w:rPr>
        <w:t xml:space="preserve"> based on the network information and the grades of collaborators</w:t>
      </w:r>
      <w:ins w:id="48" w:author="Barry Green" w:date="2017-04-21T22:13:00Z">
        <w:r>
          <w:rPr>
            <w:rFonts w:ascii="PT Sans" w:hAnsi="PT Sans"/>
            <w:color w:val="000000"/>
          </w:rPr>
          <w:t>,</w:t>
        </w:r>
      </w:ins>
      <w:r>
        <w:rPr>
          <w:rFonts w:ascii="PT Sans" w:hAnsi="PT Sans"/>
          <w:color w:val="000000"/>
        </w:rPr>
        <w:t xml:space="preserve"> declined much more in performance but still outperformed the baseline. Since this model relied heavily on the performance of collaborators and now performs worse, this illustrates grades of collaborators, and specifically, the deviations from their average grades, are more correlated than what would happen by chance alone. </w:t>
      </w:r>
    </w:p>
    <w:p w14:paraId="7156B71C" w14:textId="77777777" w:rsidR="00DA2696" w:rsidRDefault="00DA2696" w:rsidP="007166C1">
      <w:pPr>
        <w:pStyle w:val="NormalWeb"/>
        <w:spacing w:before="0" w:beforeAutospacing="0" w:after="0" w:afterAutospacing="0" w:line="276" w:lineRule="auto"/>
        <w:rPr>
          <w:rFonts w:ascii="PT Sans" w:hAnsi="PT Sans"/>
          <w:color w:val="000000"/>
        </w:rPr>
      </w:pPr>
      <w:r>
        <w:rPr>
          <w:rFonts w:ascii="PT Sans" w:hAnsi="PT Sans"/>
          <w:color w:val="000000"/>
        </w:rPr>
        <w:t xml:space="preserve">In </w:t>
      </w:r>
      <w:del w:id="49" w:author="Barry Green" w:date="2017-04-21T22:14:00Z">
        <w:r w:rsidDel="006F5523">
          <w:rPr>
            <w:rFonts w:ascii="PT Sans" w:hAnsi="PT Sans"/>
            <w:color w:val="000000"/>
          </w:rPr>
          <w:delText xml:space="preserve">the </w:delText>
        </w:r>
      </w:del>
      <w:r>
        <w:rPr>
          <w:rFonts w:ascii="PT Sans" w:hAnsi="PT Sans"/>
          <w:color w:val="000000"/>
        </w:rPr>
        <w:t xml:space="preserve">both linear models, the one predicting grades on homework and tests conditioned on all available information and the one predicting test scores based on average level of collaboration, not a single coefficient had a 95% confidence interval that excluded 0.  These models were now equivalent to the baseline models. This finding gives more confidence to the results that the two linear models examined are detecting important features instead of simply following noise in the data and helps to reject the null hypothesis that the network structure is not connected to deviations in grades.  </w:t>
      </w:r>
    </w:p>
    <w:p w14:paraId="26BBAB35" w14:textId="77777777" w:rsidR="00DA2696" w:rsidRPr="00DA6CA9" w:rsidRDefault="00DA2696" w:rsidP="00065F67">
      <w:pPr>
        <w:pStyle w:val="Heading2"/>
      </w:pPr>
      <w:bookmarkStart w:id="50" w:name="_Toc480552773"/>
      <w:r>
        <w:t>Conclusion of Predictive Modeling</w:t>
      </w:r>
      <w:bookmarkEnd w:id="50"/>
    </w:p>
    <w:p w14:paraId="08A3C861" w14:textId="77777777" w:rsidR="00DA2696" w:rsidRPr="00827420" w:rsidRDefault="00DA2696" w:rsidP="007166C1">
      <w:pPr>
        <w:pStyle w:val="NormalWeb"/>
        <w:spacing w:before="0" w:beforeAutospacing="0" w:after="0" w:afterAutospacing="0" w:line="276" w:lineRule="auto"/>
        <w:ind w:firstLine="720"/>
        <w:rPr>
          <w:rFonts w:ascii="PT Sans" w:hAnsi="PT Sans"/>
          <w:color w:val="000000"/>
        </w:rPr>
      </w:pPr>
      <w:r w:rsidRPr="00DA6CA9">
        <w:rPr>
          <w:rFonts w:ascii="PT Sans" w:hAnsi="PT Sans"/>
          <w:color w:val="000000"/>
        </w:rPr>
        <w:t xml:space="preserve">There are several main takeaways from these different models. While </w:t>
      </w:r>
      <w:r>
        <w:rPr>
          <w:rFonts w:ascii="PT Sans" w:hAnsi="PT Sans"/>
          <w:color w:val="000000"/>
        </w:rPr>
        <w:t xml:space="preserve">more </w:t>
      </w:r>
      <w:r w:rsidRPr="00DA6CA9">
        <w:rPr>
          <w:rFonts w:ascii="PT Sans" w:hAnsi="PT Sans"/>
          <w:color w:val="000000"/>
        </w:rPr>
        <w:t>collaboration is predictive of and correlated with</w:t>
      </w:r>
      <w:r>
        <w:rPr>
          <w:rFonts w:ascii="PT Sans" w:hAnsi="PT Sans"/>
          <w:color w:val="000000"/>
        </w:rPr>
        <w:t xml:space="preserve"> higher</w:t>
      </w:r>
      <w:r w:rsidRPr="00DA6CA9">
        <w:rPr>
          <w:rFonts w:ascii="PT Sans" w:hAnsi="PT Sans"/>
          <w:color w:val="000000"/>
        </w:rPr>
        <w:t xml:space="preserve"> grades, it is not possible to </w:t>
      </w:r>
      <w:r w:rsidRPr="00DA6CA9">
        <w:rPr>
          <w:rFonts w:ascii="PT Sans" w:hAnsi="PT Sans"/>
          <w:color w:val="000000"/>
        </w:rPr>
        <w:lastRenderedPageBreak/>
        <w:t xml:space="preserve">determine causal impacts. </w:t>
      </w:r>
      <w:r>
        <w:rPr>
          <w:rFonts w:ascii="PT Sans" w:hAnsi="PT Sans"/>
          <w:color w:val="000000"/>
        </w:rPr>
        <w:t>The</w:t>
      </w:r>
      <w:r w:rsidRPr="00DA6CA9">
        <w:rPr>
          <w:rFonts w:ascii="PT Sans" w:hAnsi="PT Sans"/>
          <w:color w:val="000000"/>
        </w:rPr>
        <w:t xml:space="preserve"> data does not contain sufficient natural experiments. </w:t>
      </w:r>
      <w:r>
        <w:rPr>
          <w:rFonts w:ascii="PT Sans" w:hAnsi="PT Sans"/>
          <w:color w:val="000000"/>
        </w:rPr>
        <w:t xml:space="preserve">Nevertheless, the network structure is </w:t>
      </w:r>
      <w:del w:id="51" w:author="Barry Green" w:date="2017-04-21T22:15:00Z">
        <w:r w:rsidDel="006F5523">
          <w:rPr>
            <w:rFonts w:ascii="PT Sans" w:hAnsi="PT Sans"/>
            <w:color w:val="000000"/>
          </w:rPr>
          <w:delText xml:space="preserve">importantly </w:delText>
        </w:r>
      </w:del>
      <w:ins w:id="52" w:author="Barry Green" w:date="2017-04-21T22:15:00Z">
        <w:r>
          <w:rPr>
            <w:rFonts w:ascii="PT Sans" w:hAnsi="PT Sans"/>
            <w:color w:val="000000"/>
          </w:rPr>
          <w:t xml:space="preserve">crucially </w:t>
        </w:r>
      </w:ins>
      <w:r>
        <w:rPr>
          <w:rFonts w:ascii="PT Sans" w:hAnsi="PT Sans"/>
          <w:color w:val="000000"/>
        </w:rPr>
        <w:t xml:space="preserve">linked with grades. </w:t>
      </w:r>
      <w:r w:rsidRPr="00DA6CA9">
        <w:rPr>
          <w:rFonts w:ascii="PT Sans" w:hAnsi="PT Sans"/>
          <w:color w:val="000000"/>
        </w:rPr>
        <w:t>Diversity of collaborators appears to be advantageous because lower constraint consistently appears in a variety of models as a good predictor of better grades.</w:t>
      </w:r>
      <w:r>
        <w:rPr>
          <w:rFonts w:ascii="PT Sans" w:hAnsi="PT Sans"/>
          <w:color w:val="000000"/>
        </w:rPr>
        <w:t xml:space="preserve"> </w:t>
      </w:r>
      <w:r w:rsidRPr="00DA6CA9">
        <w:rPr>
          <w:rFonts w:ascii="PT Sans" w:hAnsi="PT Sans"/>
          <w:color w:val="000000"/>
        </w:rPr>
        <w:t>Additionally, gender was never a useful or significant predictor of grades in any model</w:t>
      </w:r>
      <w:ins w:id="53" w:author="Barry Green" w:date="2017-04-21T22:16:00Z">
        <w:r w:rsidRPr="00DA6CA9">
          <w:rPr>
            <w:rFonts w:ascii="PT Sans" w:hAnsi="PT Sans"/>
            <w:color w:val="000000"/>
          </w:rPr>
          <w:t xml:space="preserve">. This shows that </w:t>
        </w:r>
      </w:ins>
      <w:del w:id="54" w:author="Barry Green" w:date="2017-04-21T22:16:00Z">
        <w:r w:rsidRPr="00DA6CA9" w:rsidDel="006F5523">
          <w:rPr>
            <w:rFonts w:ascii="PT Sans" w:hAnsi="PT Sans"/>
            <w:color w:val="000000"/>
          </w:rPr>
          <w:delText xml:space="preserve"> showing </w:delText>
        </w:r>
      </w:del>
      <w:r w:rsidRPr="00DA6CA9">
        <w:rPr>
          <w:rFonts w:ascii="PT Sans" w:hAnsi="PT Sans"/>
          <w:color w:val="000000"/>
        </w:rPr>
        <w:t>while there may be differences in col</w:t>
      </w:r>
      <w:r>
        <w:rPr>
          <w:rFonts w:ascii="PT Sans" w:hAnsi="PT Sans"/>
          <w:color w:val="000000"/>
        </w:rPr>
        <w:t>laboration by gender, there were no differences in ability by gender.</w:t>
      </w:r>
      <w:r w:rsidRPr="00281EF9">
        <w:rPr>
          <w:rFonts w:ascii="PT Sans" w:hAnsi="PT Sans"/>
          <w:color w:val="000000"/>
        </w:rPr>
        <w:t xml:space="preserve"> </w:t>
      </w:r>
      <w:r>
        <w:rPr>
          <w:rFonts w:ascii="PT Sans" w:hAnsi="PT Sans"/>
          <w:color w:val="000000"/>
        </w:rPr>
        <w:t xml:space="preserve">An </w:t>
      </w:r>
      <w:r w:rsidRPr="00DA6CA9">
        <w:rPr>
          <w:rFonts w:ascii="PT Sans" w:hAnsi="PT Sans"/>
          <w:color w:val="000000"/>
        </w:rPr>
        <w:t xml:space="preserve">important unobserved impact of collaboration may be </w:t>
      </w:r>
      <w:ins w:id="55" w:author="Barry Green" w:date="2017-04-21T22:16:00Z">
        <w:r w:rsidRPr="00DA6CA9">
          <w:rPr>
            <w:rFonts w:ascii="PT Sans" w:hAnsi="PT Sans"/>
            <w:color w:val="000000"/>
          </w:rPr>
          <w:t xml:space="preserve">the </w:t>
        </w:r>
      </w:ins>
      <w:ins w:id="56" w:author="Barry Green" w:date="2017-04-21T22:17:00Z">
        <w:r w:rsidRPr="00DA6CA9">
          <w:rPr>
            <w:rFonts w:ascii="PT Sans" w:hAnsi="PT Sans"/>
            <w:color w:val="000000"/>
          </w:rPr>
          <w:t xml:space="preserve">time saved </w:t>
        </w:r>
      </w:ins>
      <w:ins w:id="57" w:author="Barry Green" w:date="2017-04-21T22:16:00Z">
        <w:r w:rsidRPr="00DA6CA9">
          <w:rPr>
            <w:rFonts w:ascii="PT Sans" w:hAnsi="PT Sans"/>
            <w:color w:val="000000"/>
          </w:rPr>
          <w:t>in complet</w:t>
        </w:r>
      </w:ins>
      <w:ins w:id="58" w:author="Barry Green" w:date="2017-04-21T22:17:00Z">
        <w:r w:rsidRPr="00DA6CA9">
          <w:rPr>
            <w:rFonts w:ascii="PT Sans" w:hAnsi="PT Sans"/>
            <w:color w:val="000000"/>
          </w:rPr>
          <w:t>ing</w:t>
        </w:r>
      </w:ins>
      <w:ins w:id="59" w:author="Barry Green" w:date="2017-04-21T22:16:00Z">
        <w:r w:rsidRPr="00DA6CA9">
          <w:rPr>
            <w:rFonts w:ascii="PT Sans" w:hAnsi="PT Sans"/>
            <w:color w:val="000000"/>
          </w:rPr>
          <w:t xml:space="preserve"> the assignment, </w:t>
        </w:r>
      </w:ins>
      <w:del w:id="60" w:author="Barry Green" w:date="2017-04-21T22:17:00Z">
        <w:r w:rsidRPr="00DA6CA9" w:rsidDel="006F5523">
          <w:rPr>
            <w:rFonts w:ascii="PT Sans" w:hAnsi="PT Sans"/>
            <w:color w:val="000000"/>
          </w:rPr>
          <w:delText xml:space="preserve">time savings, </w:delText>
        </w:r>
      </w:del>
      <w:r w:rsidRPr="00DA6CA9">
        <w:rPr>
          <w:rFonts w:ascii="PT Sans" w:hAnsi="PT Sans"/>
          <w:color w:val="000000"/>
        </w:rPr>
        <w:t xml:space="preserve">something that may be equally as </w:t>
      </w:r>
      <w:r>
        <w:rPr>
          <w:rFonts w:ascii="PT Sans" w:hAnsi="PT Sans"/>
          <w:color w:val="000000"/>
        </w:rPr>
        <w:t>valuable</w:t>
      </w:r>
      <w:r w:rsidRPr="00DA6CA9">
        <w:rPr>
          <w:rFonts w:ascii="PT Sans" w:hAnsi="PT Sans"/>
          <w:color w:val="000000"/>
        </w:rPr>
        <w:t xml:space="preserve"> to students as better grades. </w:t>
      </w:r>
      <w:r>
        <w:rPr>
          <w:rFonts w:ascii="PT Sans" w:hAnsi="PT Sans"/>
          <w:color w:val="000000"/>
        </w:rPr>
        <w:t xml:space="preserve"> Finally, while t</w:t>
      </w:r>
      <w:r w:rsidRPr="00DA6CA9">
        <w:rPr>
          <w:rFonts w:ascii="PT Sans" w:hAnsi="PT Sans"/>
          <w:color w:val="000000"/>
        </w:rPr>
        <w:t xml:space="preserve">here are instances of free-riding on the network and while these students can get higher grades on problem sets, the tests serve as a check against this behavior. </w:t>
      </w:r>
    </w:p>
    <w:p w14:paraId="0E4AE697" w14:textId="77777777" w:rsidR="00DA2696" w:rsidRPr="00065F67" w:rsidRDefault="00DA2696" w:rsidP="00065F67">
      <w:pPr>
        <w:pStyle w:val="Heading1"/>
      </w:pPr>
      <w:bookmarkStart w:id="61" w:name="_Toc480552774"/>
      <w:r w:rsidRPr="00065F67">
        <w:t>Conclusion and Recommendations</w:t>
      </w:r>
      <w:bookmarkEnd w:id="61"/>
      <w:r w:rsidRPr="00065F67">
        <w:t xml:space="preserve"> </w:t>
      </w:r>
    </w:p>
    <w:p w14:paraId="6A7CEEEB" w14:textId="77777777" w:rsidR="00DA2696" w:rsidRPr="00DA6CA9" w:rsidRDefault="00DA2696" w:rsidP="007166C1">
      <w:pPr>
        <w:widowControl w:val="0"/>
        <w:autoSpaceDE w:val="0"/>
        <w:autoSpaceDN w:val="0"/>
        <w:adjustRightInd w:val="0"/>
        <w:spacing w:after="240" w:line="276" w:lineRule="auto"/>
        <w:ind w:firstLine="720"/>
        <w:rPr>
          <w:rFonts w:ascii="PT Sans" w:hAnsi="PT Sans"/>
        </w:rPr>
      </w:pPr>
      <w:r w:rsidRPr="00DA6CA9">
        <w:rPr>
          <w:rFonts w:ascii="PT Sans" w:hAnsi="PT Sans"/>
        </w:rPr>
        <w:t xml:space="preserve">Collaboration in this class is characterized by a diffuse network </w:t>
      </w:r>
      <w:del w:id="62" w:author="Barry Green" w:date="2017-04-21T22:18:00Z">
        <w:r w:rsidRPr="00DA6CA9" w:rsidDel="006F5523">
          <w:rPr>
            <w:rFonts w:ascii="PT Sans" w:hAnsi="PT Sans"/>
          </w:rPr>
          <w:delText xml:space="preserve">where </w:delText>
        </w:r>
      </w:del>
      <w:ins w:id="63" w:author="Barry Green" w:date="2017-04-21T22:18:00Z">
        <w:r w:rsidRPr="00DA6CA9">
          <w:rPr>
            <w:rFonts w:ascii="PT Sans" w:hAnsi="PT Sans"/>
          </w:rPr>
          <w:t xml:space="preserve">in which </w:t>
        </w:r>
      </w:ins>
      <w:r w:rsidRPr="00DA6CA9">
        <w:rPr>
          <w:rFonts w:ascii="PT Sans" w:hAnsi="PT Sans"/>
        </w:rPr>
        <w:t>most activity is concentrated in the largest connected component.  Gender is an important feature in</w:t>
      </w:r>
      <w:r>
        <w:rPr>
          <w:rFonts w:ascii="PT Sans" w:hAnsi="PT Sans"/>
        </w:rPr>
        <w:t xml:space="preserve"> the networks but neither side is significantly more active</w:t>
      </w:r>
      <w:r w:rsidRPr="00DA6CA9">
        <w:rPr>
          <w:rFonts w:ascii="PT Sans" w:hAnsi="PT Sans"/>
        </w:rPr>
        <w:t xml:space="preserve">. The average grades received by men and women were indistinguishable. Despite women making up less than a quarter of the class, </w:t>
      </w:r>
      <w:r>
        <w:rPr>
          <w:rFonts w:ascii="PT Sans" w:hAnsi="PT Sans"/>
        </w:rPr>
        <w:t xml:space="preserve">both the amount of collaboration and the estimates of help received from collaboration do not significantly differ by gender. There is no evidence of either gender being at a disadvantage. </w:t>
      </w:r>
      <w:r w:rsidRPr="00DA6CA9">
        <w:rPr>
          <w:rFonts w:ascii="PT Sans" w:hAnsi="PT Sans"/>
        </w:rPr>
        <w:t xml:space="preserve">Intra-gender edges were more stable and became more prevalent as the course continued. While inter-gender edges were more likely to be charitable, these ties were short-lived. The other important norms enforced by students in the network were reciprocity and transitivity. </w:t>
      </w:r>
      <w:r>
        <w:rPr>
          <w:rFonts w:ascii="PT Sans" w:hAnsi="PT Sans"/>
        </w:rPr>
        <w:t xml:space="preserve">Relationships that lacked these features were less likely to </w:t>
      </w:r>
      <w:r w:rsidRPr="00DA6CA9">
        <w:rPr>
          <w:rFonts w:ascii="PT Sans" w:hAnsi="PT Sans"/>
        </w:rPr>
        <w:t>continue</w:t>
      </w:r>
      <w:r>
        <w:rPr>
          <w:rFonts w:ascii="PT Sans" w:hAnsi="PT Sans"/>
        </w:rPr>
        <w:t xml:space="preserve">. </w:t>
      </w:r>
    </w:p>
    <w:p w14:paraId="55E692D3" w14:textId="77777777" w:rsidR="00DA2696" w:rsidRPr="00DA6CA9" w:rsidRDefault="00DA2696" w:rsidP="00EB29EA">
      <w:pPr>
        <w:widowControl w:val="0"/>
        <w:autoSpaceDE w:val="0"/>
        <w:autoSpaceDN w:val="0"/>
        <w:adjustRightInd w:val="0"/>
        <w:spacing w:after="240" w:line="276" w:lineRule="auto"/>
        <w:ind w:firstLine="720"/>
        <w:rPr>
          <w:rFonts w:ascii="PT Sans" w:hAnsi="PT Sans"/>
        </w:rPr>
      </w:pPr>
      <w:r w:rsidRPr="00DA6CA9">
        <w:rPr>
          <w:rFonts w:ascii="PT Sans" w:hAnsi="PT Sans"/>
        </w:rPr>
        <w:t xml:space="preserve">Collaborating with classmates is </w:t>
      </w:r>
      <w:r>
        <w:rPr>
          <w:rFonts w:ascii="PT Sans" w:hAnsi="PT Sans"/>
        </w:rPr>
        <w:t>correlated</w:t>
      </w:r>
      <w:r w:rsidRPr="00DA6CA9">
        <w:rPr>
          <w:rFonts w:ascii="PT Sans" w:hAnsi="PT Sans"/>
        </w:rPr>
        <w:t xml:space="preserve"> with higher grades. One network feature that was consistently </w:t>
      </w:r>
      <w:r>
        <w:rPr>
          <w:rFonts w:ascii="PT Sans" w:hAnsi="PT Sans"/>
        </w:rPr>
        <w:t>predicted</w:t>
      </w:r>
      <w:r w:rsidRPr="00DA6CA9">
        <w:rPr>
          <w:rFonts w:ascii="PT Sans" w:hAnsi="PT Sans"/>
        </w:rPr>
        <w:t xml:space="preserve"> higher grades is lower constraint, a measure of the redundancy of a student’</w:t>
      </w:r>
      <w:r>
        <w:rPr>
          <w:rFonts w:ascii="PT Sans" w:hAnsi="PT Sans"/>
        </w:rPr>
        <w:t>s ties. This</w:t>
      </w:r>
      <w:r w:rsidRPr="00DA6CA9">
        <w:rPr>
          <w:rFonts w:ascii="PT Sans" w:hAnsi="PT Sans"/>
        </w:rPr>
        <w:t xml:space="preserve"> highlights the advantage to accessing multiple information sources. However, causal effects are elusive. There were no natural experiments and the consistency of collaboration made untangling the impact difficult.  Although the best predictor of grades was</w:t>
      </w:r>
      <w:r>
        <w:rPr>
          <w:rFonts w:ascii="PT Sans" w:hAnsi="PT Sans"/>
        </w:rPr>
        <w:t xml:space="preserve"> the</w:t>
      </w:r>
      <w:r w:rsidRPr="00DA6CA9">
        <w:rPr>
          <w:rFonts w:ascii="PT Sans" w:hAnsi="PT Sans"/>
        </w:rPr>
        <w:t xml:space="preserve"> grades on other assignments, this could be improved with network information. There is some evidence of free-riding on problem sets</w:t>
      </w:r>
      <w:r>
        <w:rPr>
          <w:rFonts w:ascii="PT Sans" w:hAnsi="PT Sans"/>
        </w:rPr>
        <w:t>. After conditioning on homework grades,</w:t>
      </w:r>
      <w:r w:rsidRPr="00DA6CA9">
        <w:rPr>
          <w:rFonts w:ascii="PT Sans" w:hAnsi="PT Sans"/>
        </w:rPr>
        <w:t xml:space="preserve"> test scores are lower </w:t>
      </w:r>
      <w:r>
        <w:rPr>
          <w:rFonts w:ascii="PT Sans" w:hAnsi="PT Sans"/>
        </w:rPr>
        <w:t>for more active collaborators</w:t>
      </w:r>
      <w:r w:rsidRPr="00DA6CA9">
        <w:rPr>
          <w:rFonts w:ascii="PT Sans" w:hAnsi="PT Sans"/>
        </w:rPr>
        <w:t xml:space="preserve">, especially </w:t>
      </w:r>
      <w:del w:id="64" w:author="Barry Green" w:date="2017-04-21T22:20:00Z">
        <w:r w:rsidRPr="00DA6CA9" w:rsidDel="006F5523">
          <w:rPr>
            <w:rFonts w:ascii="PT Sans" w:hAnsi="PT Sans"/>
          </w:rPr>
          <w:delText xml:space="preserve">if </w:delText>
        </w:r>
      </w:del>
      <w:r>
        <w:rPr>
          <w:rFonts w:ascii="PT Sans" w:hAnsi="PT Sans"/>
        </w:rPr>
        <w:t>those who</w:t>
      </w:r>
      <w:r w:rsidRPr="00DA6CA9">
        <w:rPr>
          <w:rFonts w:ascii="PT Sans" w:hAnsi="PT Sans"/>
        </w:rPr>
        <w:t xml:space="preserve"> received </w:t>
      </w:r>
      <w:r w:rsidRPr="00DA6CA9">
        <w:rPr>
          <w:rFonts w:ascii="PT Sans" w:hAnsi="PT Sans"/>
        </w:rPr>
        <w:lastRenderedPageBreak/>
        <w:t xml:space="preserve">more help than they gave. </w:t>
      </w:r>
    </w:p>
    <w:p w14:paraId="099B803F" w14:textId="77777777" w:rsidR="00DA2696" w:rsidRDefault="00DA2696" w:rsidP="00877016">
      <w:pPr>
        <w:widowControl w:val="0"/>
        <w:autoSpaceDE w:val="0"/>
        <w:autoSpaceDN w:val="0"/>
        <w:adjustRightInd w:val="0"/>
        <w:spacing w:after="240" w:line="276" w:lineRule="auto"/>
        <w:ind w:firstLine="720"/>
        <w:rPr>
          <w:rFonts w:ascii="PT Sans" w:hAnsi="PT Sans"/>
        </w:rPr>
      </w:pPr>
      <w:r w:rsidRPr="00DA6CA9">
        <w:rPr>
          <w:rFonts w:ascii="PT Sans" w:hAnsi="PT Sans"/>
        </w:rPr>
        <w:t xml:space="preserve">Overall, the collaboration system seems to be working well, but there are ways for it to be improved. While most students collaborate, an effort to </w:t>
      </w:r>
      <w:r>
        <w:rPr>
          <w:rFonts w:ascii="PT Sans" w:hAnsi="PT Sans"/>
        </w:rPr>
        <w:t xml:space="preserve">ensure </w:t>
      </w:r>
      <w:ins w:id="65" w:author="Barry Green" w:date="2017-04-21T22:20:00Z">
        <w:r>
          <w:rPr>
            <w:rFonts w:ascii="PT Sans" w:hAnsi="PT Sans"/>
          </w:rPr>
          <w:t xml:space="preserve">that </w:t>
        </w:r>
      </w:ins>
      <w:r>
        <w:rPr>
          <w:rFonts w:ascii="PT Sans" w:hAnsi="PT Sans"/>
        </w:rPr>
        <w:t>all</w:t>
      </w:r>
      <w:r w:rsidRPr="00DA6CA9">
        <w:rPr>
          <w:rFonts w:ascii="PT Sans" w:hAnsi="PT Sans"/>
        </w:rPr>
        <w:t xml:space="preserve"> students </w:t>
      </w:r>
      <w:r>
        <w:rPr>
          <w:rFonts w:ascii="PT Sans" w:hAnsi="PT Sans"/>
        </w:rPr>
        <w:t xml:space="preserve">have access to collaborators could help students who don’t know other students in the class, especially </w:t>
      </w:r>
      <w:del w:id="66" w:author="Barry Green" w:date="2017-04-21T22:20:00Z">
        <w:r w:rsidDel="006F5523">
          <w:rPr>
            <w:rFonts w:ascii="PT Sans" w:hAnsi="PT Sans"/>
          </w:rPr>
          <w:delText xml:space="preserve">since </w:delText>
        </w:r>
      </w:del>
      <w:ins w:id="67" w:author="Barry Green" w:date="2017-04-21T22:20:00Z">
        <w:r>
          <w:rPr>
            <w:rFonts w:ascii="PT Sans" w:hAnsi="PT Sans"/>
          </w:rPr>
          <w:t xml:space="preserve">because </w:t>
        </w:r>
      </w:ins>
      <w:r>
        <w:rPr>
          <w:rFonts w:ascii="PT Sans" w:hAnsi="PT Sans"/>
        </w:rPr>
        <w:t xml:space="preserve">the first collaboration is so important. </w:t>
      </w:r>
      <w:r w:rsidRPr="00DA6CA9">
        <w:rPr>
          <w:rFonts w:ascii="PT Sans" w:hAnsi="PT Sans"/>
        </w:rPr>
        <w:t xml:space="preserve">Encouraging more inter-gender collaboration could reduce the gender segregation in the network and lead to a more open and welcoming class. Although all genders succeeded equally in the class, the overwhelming majority </w:t>
      </w:r>
      <w:ins w:id="68" w:author="Barry Green" w:date="2017-04-21T22:21:00Z">
        <w:r w:rsidRPr="00DA6CA9">
          <w:rPr>
            <w:rFonts w:ascii="PT Sans" w:hAnsi="PT Sans"/>
          </w:rPr>
          <w:t>of the students are</w:t>
        </w:r>
      </w:ins>
      <w:del w:id="69" w:author="Barry Green" w:date="2017-04-21T22:21:00Z">
        <w:r w:rsidRPr="00DA6CA9" w:rsidDel="006F5523">
          <w:rPr>
            <w:rFonts w:ascii="PT Sans" w:hAnsi="PT Sans"/>
          </w:rPr>
          <w:delText>is</w:delText>
        </w:r>
      </w:del>
      <w:r w:rsidRPr="00DA6CA9">
        <w:rPr>
          <w:rFonts w:ascii="PT Sans" w:hAnsi="PT Sans"/>
        </w:rPr>
        <w:t xml:space="preserve"> still male</w:t>
      </w:r>
      <w:ins w:id="70" w:author="Barry Green" w:date="2017-04-21T22:21:00Z">
        <w:r w:rsidRPr="00DA6CA9">
          <w:rPr>
            <w:rFonts w:ascii="PT Sans" w:hAnsi="PT Sans"/>
          </w:rPr>
          <w:t>,</w:t>
        </w:r>
      </w:ins>
      <w:r w:rsidRPr="00DA6CA9">
        <w:rPr>
          <w:rFonts w:ascii="PT Sans" w:hAnsi="PT Sans"/>
        </w:rPr>
        <w:t xml:space="preserve"> so attracting more non-male students to the class is another potential improvement.  </w:t>
      </w:r>
      <w:r>
        <w:rPr>
          <w:rFonts w:ascii="PT Sans" w:hAnsi="PT Sans"/>
        </w:rPr>
        <w:t>Finally, p</w:t>
      </w:r>
      <w:r w:rsidRPr="00DA6CA9">
        <w:rPr>
          <w:rFonts w:ascii="PT Sans" w:hAnsi="PT Sans"/>
        </w:rPr>
        <w:t>utting a larger emphasis on the individual tests could reduce the</w:t>
      </w:r>
      <w:r>
        <w:rPr>
          <w:rFonts w:ascii="PT Sans" w:hAnsi="PT Sans"/>
        </w:rPr>
        <w:t xml:space="preserve"> incentive to free-ride </w:t>
      </w:r>
      <w:r w:rsidRPr="00DA6CA9">
        <w:rPr>
          <w:rFonts w:ascii="PT Sans" w:hAnsi="PT Sans"/>
        </w:rPr>
        <w:t>and reward the students who are learning the most.</w:t>
      </w:r>
      <w:r>
        <w:rPr>
          <w:rFonts w:ascii="PT Sans" w:hAnsi="PT Sans"/>
        </w:rPr>
        <w:t xml:space="preserve"> </w:t>
      </w:r>
    </w:p>
    <w:p w14:paraId="2D93B154" w14:textId="77777777" w:rsidR="00DA2696" w:rsidRDefault="00DA2696" w:rsidP="00877016">
      <w:pPr>
        <w:widowControl w:val="0"/>
        <w:autoSpaceDE w:val="0"/>
        <w:autoSpaceDN w:val="0"/>
        <w:adjustRightInd w:val="0"/>
        <w:spacing w:after="240" w:line="276" w:lineRule="auto"/>
        <w:ind w:firstLine="720"/>
        <w:rPr>
          <w:rFonts w:ascii="PT Sans" w:hAnsi="PT Sans"/>
        </w:rPr>
      </w:pPr>
      <w:r>
        <w:rPr>
          <w:rFonts w:ascii="PT Sans" w:hAnsi="PT Sans"/>
        </w:rPr>
        <w:t>NEED ONE FINAL LINE???</w:t>
      </w:r>
    </w:p>
    <w:p w14:paraId="16069F16" w14:textId="77777777" w:rsidR="00DA2696" w:rsidRDefault="00DA2696" w:rsidP="00877016">
      <w:pPr>
        <w:widowControl w:val="0"/>
        <w:autoSpaceDE w:val="0"/>
        <w:autoSpaceDN w:val="0"/>
        <w:adjustRightInd w:val="0"/>
        <w:spacing w:after="240" w:line="276" w:lineRule="auto"/>
        <w:ind w:firstLine="720"/>
        <w:rPr>
          <w:rFonts w:ascii="PT Sans" w:hAnsi="PT Sans"/>
        </w:rPr>
      </w:pPr>
    </w:p>
    <w:p w14:paraId="1711D1FB" w14:textId="77777777" w:rsidR="00DA2696" w:rsidRDefault="00DA2696" w:rsidP="00CD5398">
      <w:pPr>
        <w:pStyle w:val="Heading1"/>
      </w:pPr>
    </w:p>
    <w:p w14:paraId="21B14C7F" w14:textId="77777777" w:rsidR="00DA2696" w:rsidRDefault="00DA2696" w:rsidP="00CD5398">
      <w:pPr>
        <w:pStyle w:val="Heading1"/>
      </w:pPr>
      <w:bookmarkStart w:id="71" w:name="_Toc480552775"/>
      <w:r>
        <w:t>Acknowledgements</w:t>
      </w:r>
      <w:bookmarkEnd w:id="71"/>
    </w:p>
    <w:p w14:paraId="29D07476" w14:textId="77777777" w:rsidR="00DA2696" w:rsidRDefault="00DA2696">
      <w:pPr>
        <w:rPr>
          <w:rFonts w:ascii="Times New Roman" w:hAnsi="Times New Roman"/>
          <w:b/>
          <w:bCs/>
          <w:kern w:val="36"/>
          <w:sz w:val="48"/>
        </w:rPr>
      </w:pPr>
      <w:r>
        <w:br w:type="page"/>
      </w:r>
    </w:p>
    <w:p w14:paraId="3D10A1EB" w14:textId="77777777" w:rsidR="00DA2696" w:rsidRDefault="00DA2696" w:rsidP="00CD5398">
      <w:pPr>
        <w:pStyle w:val="Heading1"/>
      </w:pPr>
      <w:bookmarkStart w:id="72" w:name="_Toc480552776"/>
      <w:r>
        <w:t>Appendix</w:t>
      </w:r>
      <w:bookmarkEnd w:id="72"/>
    </w:p>
    <w:p w14:paraId="4220800D" w14:textId="77777777" w:rsidR="00DA2696" w:rsidRPr="00BA4A45" w:rsidRDefault="00DA2696" w:rsidP="001818CA">
      <w:pPr>
        <w:rPr>
          <w:rFonts w:ascii="PT Sans" w:hAnsi="PT Sans"/>
        </w:rPr>
      </w:pPr>
      <w:r w:rsidRPr="00BA4A45">
        <w:rPr>
          <w:rFonts w:ascii="PT Sans" w:hAnsi="PT Sans"/>
        </w:rPr>
        <w:t>The R code used in this project is attached.</w:t>
      </w:r>
      <w:r>
        <w:rPr>
          <w:rFonts w:ascii="PT Sans" w:hAnsi="PT Sans"/>
        </w:rPr>
        <w:t xml:space="preserve"> The attached code is edited to remove redundancy across files and to remove exploratory code. </w:t>
      </w:r>
      <w:r w:rsidRPr="00BA4A45">
        <w:rPr>
          <w:rFonts w:ascii="PT Sans" w:hAnsi="PT Sans"/>
        </w:rPr>
        <w:t xml:space="preserve"> </w:t>
      </w:r>
      <w:r>
        <w:rPr>
          <w:rFonts w:ascii="PT Sans" w:hAnsi="PT Sans"/>
        </w:rPr>
        <w:t>The full code is available on</w:t>
      </w:r>
      <w:r w:rsidRPr="00BA4A45">
        <w:rPr>
          <w:rFonts w:ascii="PT Sans" w:hAnsi="PT Sans"/>
        </w:rPr>
        <w:t xml:space="preserve"> GitHub: </w:t>
      </w:r>
      <w:hyperlink r:id="rId11" w:history="1">
        <w:r w:rsidRPr="00BA4A45">
          <w:rPr>
            <w:rStyle w:val="Hyperlink"/>
            <w:rFonts w:ascii="PT Sans" w:hAnsi="PT Sans"/>
          </w:rPr>
          <w:t>https://github.com/evanrgreen/Senior_Thesis</w:t>
        </w:r>
      </w:hyperlink>
      <w:r w:rsidRPr="00BA4A45">
        <w:rPr>
          <w:rFonts w:ascii="PT Sans" w:hAnsi="PT Sans"/>
        </w:rPr>
        <w:t xml:space="preserve">. </w:t>
      </w:r>
    </w:p>
    <w:p w14:paraId="73DD37BB" w14:textId="77777777" w:rsidR="00DA2696" w:rsidRPr="00BA4A45" w:rsidRDefault="00DA2696" w:rsidP="001818CA">
      <w:pPr>
        <w:rPr>
          <w:rFonts w:ascii="PT Sans" w:hAnsi="PT Sans"/>
        </w:rPr>
      </w:pPr>
    </w:p>
    <w:p w14:paraId="08AFE5F1"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To run the R files on your local computer, you should first clone the repository. Then, you will need to change the path in the first chunk of each file to the indicate where you have put the folder entitled “Grade Data.” Additionally, if you do not have all the packages that are imported in the first chunk installed, you will need to install those before the code will run. You can also run </w:t>
      </w:r>
      <w:proofErr w:type="spellStart"/>
      <w:r w:rsidRPr="00E30A41">
        <w:rPr>
          <w:rFonts w:ascii="PT Sans" w:hAnsi="PT Sans" w:cs="Courier New"/>
          <w:color w:val="24292E"/>
        </w:rPr>
        <w:t>Install_Packages.R</w:t>
      </w:r>
      <w:proofErr w:type="spellEnd"/>
      <w:r w:rsidRPr="00E30A41">
        <w:rPr>
          <w:rFonts w:ascii="PT Sans" w:hAnsi="PT Sans" w:cs="Courier New"/>
          <w:color w:val="24292E"/>
        </w:rPr>
        <w:t xml:space="preserve"> in the R Files folder. </w:t>
      </w:r>
    </w:p>
    <w:p w14:paraId="5F14FC55"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4321220B"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There are 4 R files that were integral to the project. They are all in the R Files folder. </w:t>
      </w:r>
    </w:p>
    <w:p w14:paraId="6923DFAD"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2048EE54" w14:textId="77777777" w:rsidR="00DA2696" w:rsidRPr="00D00D1A"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u w:val="single"/>
        </w:rPr>
      </w:pPr>
      <w:r w:rsidRPr="00D00D1A">
        <w:rPr>
          <w:rFonts w:ascii="PT Sans" w:hAnsi="PT Sans" w:cs="Courier New"/>
          <w:color w:val="24292E"/>
          <w:u w:val="single"/>
        </w:rPr>
        <w:t>Analyze_Grade_Networks.RMD</w:t>
      </w:r>
    </w:p>
    <w:p w14:paraId="28EBD75F"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7AB21C98"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The file </w:t>
      </w:r>
      <w:r w:rsidRPr="00BA4A45">
        <w:rPr>
          <w:rFonts w:ascii="PT Sans" w:hAnsi="PT Sans" w:cs="Courier New"/>
          <w:color w:val="24292E"/>
        </w:rPr>
        <w:t xml:space="preserve">performs </w:t>
      </w:r>
      <w:r w:rsidRPr="00E30A41">
        <w:rPr>
          <w:rFonts w:ascii="PT Sans" w:hAnsi="PT Sans" w:cs="Courier New"/>
          <w:color w:val="24292E"/>
        </w:rPr>
        <w:t>analysis about the network properties. This includes creating random graphs to test for the likelihood of different observed properties, calculating and visualizing the average grades and degree distribution by gender and analyzing the factors that lead to more stable edges.</w:t>
      </w:r>
    </w:p>
    <w:p w14:paraId="1DFFDF31"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7C222AE5" w14:textId="77777777" w:rsidR="00DA2696" w:rsidRPr="00D00D1A"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u w:val="single"/>
        </w:rPr>
      </w:pPr>
      <w:r w:rsidRPr="00D00D1A">
        <w:rPr>
          <w:rFonts w:ascii="PT Sans" w:hAnsi="PT Sans" w:cs="Courier New"/>
          <w:color w:val="24292E"/>
          <w:u w:val="single"/>
        </w:rPr>
        <w:t>Grade_Regressions.RMD</w:t>
      </w:r>
    </w:p>
    <w:p w14:paraId="45D49A10"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08272FDB"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This file tests and validates various models that predicted the grades of students based on different assumptions and available information. </w:t>
      </w:r>
    </w:p>
    <w:p w14:paraId="6263A871"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2441E69F" w14:textId="77777777" w:rsidR="00DA2696" w:rsidRPr="00D00D1A"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u w:val="single"/>
        </w:rPr>
      </w:pPr>
      <w:r w:rsidRPr="00D00D1A">
        <w:rPr>
          <w:rFonts w:ascii="PT Sans" w:hAnsi="PT Sans" w:cs="Courier New"/>
          <w:color w:val="24292E"/>
          <w:u w:val="single"/>
        </w:rPr>
        <w:t>Imputing_Missing_Tests.RMD</w:t>
      </w:r>
    </w:p>
    <w:p w14:paraId="0F392700"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1E99D82F"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This file tests different models for imputing the excused absences on tests and outputs a new file that has a complete, imputed set of grades. </w:t>
      </w:r>
    </w:p>
    <w:p w14:paraId="0F074ADC"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25CF8DD9" w14:textId="77777777" w:rsidR="00DA2696" w:rsidRPr="00D00D1A"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u w:val="single"/>
        </w:rPr>
      </w:pPr>
      <w:r w:rsidRPr="00D00D1A">
        <w:rPr>
          <w:rFonts w:ascii="PT Sans" w:hAnsi="PT Sans" w:cs="Courier New"/>
          <w:color w:val="24292E"/>
          <w:u w:val="single"/>
        </w:rPr>
        <w:t>Visualize_Network.RMD</w:t>
      </w:r>
    </w:p>
    <w:p w14:paraId="268192F4"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53EF5B4E" w14:textId="77777777" w:rsidR="00DA2696" w:rsidRPr="00E30A41" w:rsidRDefault="00DA2696" w:rsidP="00181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This file uses a few different packages to create information visuals of the network itself.</w:t>
      </w:r>
    </w:p>
    <w:p w14:paraId="208E8FD0" w14:textId="77777777" w:rsidR="00DA2696" w:rsidRPr="00891A94" w:rsidRDefault="00DA2696" w:rsidP="00CD5398">
      <w:pPr>
        <w:pStyle w:val="Heading1"/>
      </w:pPr>
    </w:p>
    <w:sectPr w:rsidR="00DA2696" w:rsidRPr="00891A94" w:rsidSect="00DA2696">
      <w:footerReference w:type="even"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8E78397" w14:textId="77777777" w:rsidR="00BD5074" w:rsidRDefault="00BD5074" w:rsidP="004F737A">
      <w:r>
        <w:separator/>
      </w:r>
    </w:p>
  </w:endnote>
  <w:endnote w:type="continuationSeparator" w:id="0">
    <w:p w14:paraId="7EF78A1D" w14:textId="77777777" w:rsidR="00BD5074" w:rsidRDefault="00BD5074" w:rsidP="004F7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CC"/>
    <w:family w:val="auto"/>
    <w:pitch w:val="variable"/>
    <w:sig w:usb0="A00002EF" w:usb1="5000204B" w:usb2="00000000" w:usb3="00000000" w:csb0="00000097"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63545" w14:textId="77777777" w:rsidR="00DA2696" w:rsidRDefault="00DA2696" w:rsidP="00AB091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3673B5" w14:textId="77777777" w:rsidR="00DA2696" w:rsidRDefault="00DA2696" w:rsidP="008E36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E3168" w14:textId="77777777" w:rsidR="00DA2696" w:rsidRDefault="00DA2696" w:rsidP="00AB091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2982">
      <w:rPr>
        <w:rStyle w:val="PageNumber"/>
        <w:noProof/>
      </w:rPr>
      <w:t>8</w:t>
    </w:r>
    <w:r>
      <w:rPr>
        <w:rStyle w:val="PageNumber"/>
      </w:rPr>
      <w:fldChar w:fldCharType="end"/>
    </w:r>
  </w:p>
  <w:p w14:paraId="3C9A3A00" w14:textId="77777777" w:rsidR="00DA2696" w:rsidRDefault="00DA2696" w:rsidP="008E365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3FA6BBC" w14:textId="77777777" w:rsidR="00BD5074" w:rsidRDefault="00BD5074" w:rsidP="004F737A">
      <w:r>
        <w:separator/>
      </w:r>
    </w:p>
  </w:footnote>
  <w:footnote w:type="continuationSeparator" w:id="0">
    <w:p w14:paraId="26B6732A" w14:textId="77777777" w:rsidR="00BD5074" w:rsidRDefault="00BD5074" w:rsidP="004F737A">
      <w:r>
        <w:continuationSeparator/>
      </w:r>
    </w:p>
  </w:footnote>
  <w:footnote w:id="1">
    <w:p w14:paraId="7C2AAB9B" w14:textId="77777777" w:rsidR="00DA2696" w:rsidRDefault="00DA2696">
      <w:pPr>
        <w:pStyle w:val="FootnoteText"/>
      </w:pPr>
      <w:r>
        <w:rPr>
          <w:rStyle w:val="FootnoteReference"/>
        </w:rPr>
        <w:footnoteRef/>
      </w:r>
      <w:r>
        <w:t xml:space="preserve"> </w:t>
      </w:r>
      <w:r w:rsidRPr="00EB23C2">
        <w:rPr>
          <w:rFonts w:ascii="PT Sans" w:hAnsi="PT Sans"/>
          <w:sz w:val="20"/>
        </w:rPr>
        <w:t xml:space="preserve">The non-binary student was one of the top performers in the class </w:t>
      </w:r>
      <w:del w:id="21" w:author="Barry Green" w:date="2017-04-21T21:37:00Z">
        <w:r w:rsidRPr="00EB23C2" w:rsidDel="006F5523">
          <w:rPr>
            <w:rFonts w:ascii="PT Sans" w:hAnsi="PT Sans"/>
            <w:sz w:val="20"/>
          </w:rPr>
          <w:delText xml:space="preserve">and </w:delText>
        </w:r>
      </w:del>
      <w:ins w:id="22" w:author="Barry Green" w:date="2017-04-21T21:37:00Z">
        <w:r w:rsidRPr="00EB23C2">
          <w:rPr>
            <w:rFonts w:ascii="PT Sans" w:hAnsi="PT Sans"/>
            <w:sz w:val="20"/>
          </w:rPr>
          <w:t xml:space="preserve">but </w:t>
        </w:r>
      </w:ins>
      <w:r w:rsidRPr="00EB23C2">
        <w:rPr>
          <w:rFonts w:ascii="PT Sans" w:hAnsi="PT Sans"/>
          <w:sz w:val="20"/>
        </w:rPr>
        <w:t>was not an active collaborator. The student received help from the same student five different times but never helped another student.</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trackRevisions/>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3C13"/>
    <w:rsid w:val="000036A8"/>
    <w:rsid w:val="0000381D"/>
    <w:rsid w:val="00004099"/>
    <w:rsid w:val="00007310"/>
    <w:rsid w:val="0000758F"/>
    <w:rsid w:val="000102AF"/>
    <w:rsid w:val="00011195"/>
    <w:rsid w:val="00011B2E"/>
    <w:rsid w:val="00012AB3"/>
    <w:rsid w:val="00012DCE"/>
    <w:rsid w:val="00013B2F"/>
    <w:rsid w:val="00015D93"/>
    <w:rsid w:val="000162FB"/>
    <w:rsid w:val="00016640"/>
    <w:rsid w:val="00017B02"/>
    <w:rsid w:val="00017E6A"/>
    <w:rsid w:val="000203A8"/>
    <w:rsid w:val="0002124D"/>
    <w:rsid w:val="00021526"/>
    <w:rsid w:val="00022997"/>
    <w:rsid w:val="00022A09"/>
    <w:rsid w:val="0002351B"/>
    <w:rsid w:val="00024444"/>
    <w:rsid w:val="0002531A"/>
    <w:rsid w:val="00025F13"/>
    <w:rsid w:val="00026949"/>
    <w:rsid w:val="00030F42"/>
    <w:rsid w:val="00032D7E"/>
    <w:rsid w:val="000336ED"/>
    <w:rsid w:val="00034290"/>
    <w:rsid w:val="00034E6E"/>
    <w:rsid w:val="00036D71"/>
    <w:rsid w:val="000404A2"/>
    <w:rsid w:val="00042227"/>
    <w:rsid w:val="00042E7D"/>
    <w:rsid w:val="00043155"/>
    <w:rsid w:val="00044ADD"/>
    <w:rsid w:val="00045501"/>
    <w:rsid w:val="0004679F"/>
    <w:rsid w:val="00046C7B"/>
    <w:rsid w:val="00050346"/>
    <w:rsid w:val="0005079C"/>
    <w:rsid w:val="00050E5A"/>
    <w:rsid w:val="00051162"/>
    <w:rsid w:val="00053FD4"/>
    <w:rsid w:val="00054F39"/>
    <w:rsid w:val="0005506C"/>
    <w:rsid w:val="000554CF"/>
    <w:rsid w:val="0005788E"/>
    <w:rsid w:val="00060D81"/>
    <w:rsid w:val="00062865"/>
    <w:rsid w:val="00062C37"/>
    <w:rsid w:val="000646D2"/>
    <w:rsid w:val="000652AC"/>
    <w:rsid w:val="0006542C"/>
    <w:rsid w:val="00065F67"/>
    <w:rsid w:val="00066418"/>
    <w:rsid w:val="000667D7"/>
    <w:rsid w:val="00066EFF"/>
    <w:rsid w:val="00070A77"/>
    <w:rsid w:val="00072302"/>
    <w:rsid w:val="00072580"/>
    <w:rsid w:val="000735E0"/>
    <w:rsid w:val="00074989"/>
    <w:rsid w:val="000751AB"/>
    <w:rsid w:val="000760FA"/>
    <w:rsid w:val="0007666C"/>
    <w:rsid w:val="00077808"/>
    <w:rsid w:val="00080144"/>
    <w:rsid w:val="00080486"/>
    <w:rsid w:val="00082082"/>
    <w:rsid w:val="00083E37"/>
    <w:rsid w:val="000841AB"/>
    <w:rsid w:val="000861B5"/>
    <w:rsid w:val="000868D0"/>
    <w:rsid w:val="00086E59"/>
    <w:rsid w:val="00087A6C"/>
    <w:rsid w:val="00092699"/>
    <w:rsid w:val="000926CE"/>
    <w:rsid w:val="00093C6D"/>
    <w:rsid w:val="00093DD6"/>
    <w:rsid w:val="00095482"/>
    <w:rsid w:val="0009742A"/>
    <w:rsid w:val="000A2B8F"/>
    <w:rsid w:val="000A4DEB"/>
    <w:rsid w:val="000B0B4A"/>
    <w:rsid w:val="000B15FD"/>
    <w:rsid w:val="000B197F"/>
    <w:rsid w:val="000B1A3B"/>
    <w:rsid w:val="000B3D1E"/>
    <w:rsid w:val="000B41A3"/>
    <w:rsid w:val="000B49F3"/>
    <w:rsid w:val="000B5866"/>
    <w:rsid w:val="000B6702"/>
    <w:rsid w:val="000C0517"/>
    <w:rsid w:val="000C0522"/>
    <w:rsid w:val="000C0B18"/>
    <w:rsid w:val="000C24A9"/>
    <w:rsid w:val="000C27DB"/>
    <w:rsid w:val="000C29DA"/>
    <w:rsid w:val="000C3325"/>
    <w:rsid w:val="000C3B26"/>
    <w:rsid w:val="000C47BD"/>
    <w:rsid w:val="000C48FF"/>
    <w:rsid w:val="000C5894"/>
    <w:rsid w:val="000C676E"/>
    <w:rsid w:val="000C6FF1"/>
    <w:rsid w:val="000C74DE"/>
    <w:rsid w:val="000D2DE3"/>
    <w:rsid w:val="000D344D"/>
    <w:rsid w:val="000D404B"/>
    <w:rsid w:val="000D468A"/>
    <w:rsid w:val="000D564D"/>
    <w:rsid w:val="000D5684"/>
    <w:rsid w:val="000D6A68"/>
    <w:rsid w:val="000D6C07"/>
    <w:rsid w:val="000D7F19"/>
    <w:rsid w:val="000E01BC"/>
    <w:rsid w:val="000E20BD"/>
    <w:rsid w:val="000E4070"/>
    <w:rsid w:val="000E5195"/>
    <w:rsid w:val="000E5649"/>
    <w:rsid w:val="000E56CA"/>
    <w:rsid w:val="000E691C"/>
    <w:rsid w:val="000F1600"/>
    <w:rsid w:val="000F2524"/>
    <w:rsid w:val="000F2616"/>
    <w:rsid w:val="000F320A"/>
    <w:rsid w:val="000F4C7B"/>
    <w:rsid w:val="000F5ACA"/>
    <w:rsid w:val="000F6235"/>
    <w:rsid w:val="000F7BCE"/>
    <w:rsid w:val="00100429"/>
    <w:rsid w:val="00100586"/>
    <w:rsid w:val="0010182F"/>
    <w:rsid w:val="0010374B"/>
    <w:rsid w:val="00103760"/>
    <w:rsid w:val="0010461E"/>
    <w:rsid w:val="001055CB"/>
    <w:rsid w:val="00105831"/>
    <w:rsid w:val="00110A3A"/>
    <w:rsid w:val="001110FA"/>
    <w:rsid w:val="00112DA2"/>
    <w:rsid w:val="00116257"/>
    <w:rsid w:val="0011678A"/>
    <w:rsid w:val="00116CDE"/>
    <w:rsid w:val="00120E32"/>
    <w:rsid w:val="001217E4"/>
    <w:rsid w:val="00121C27"/>
    <w:rsid w:val="001227A4"/>
    <w:rsid w:val="001230A6"/>
    <w:rsid w:val="0012337C"/>
    <w:rsid w:val="001244FA"/>
    <w:rsid w:val="0012528A"/>
    <w:rsid w:val="0012739A"/>
    <w:rsid w:val="001273C2"/>
    <w:rsid w:val="00127B34"/>
    <w:rsid w:val="001324AE"/>
    <w:rsid w:val="0013319F"/>
    <w:rsid w:val="001337AD"/>
    <w:rsid w:val="00133997"/>
    <w:rsid w:val="0013472B"/>
    <w:rsid w:val="00134B3A"/>
    <w:rsid w:val="0013638B"/>
    <w:rsid w:val="001367B9"/>
    <w:rsid w:val="00137297"/>
    <w:rsid w:val="001375BC"/>
    <w:rsid w:val="00137DCA"/>
    <w:rsid w:val="0014003B"/>
    <w:rsid w:val="00140D0D"/>
    <w:rsid w:val="00142064"/>
    <w:rsid w:val="00142993"/>
    <w:rsid w:val="001470CB"/>
    <w:rsid w:val="001471C5"/>
    <w:rsid w:val="00150EA5"/>
    <w:rsid w:val="0015199B"/>
    <w:rsid w:val="00151AD1"/>
    <w:rsid w:val="00153C13"/>
    <w:rsid w:val="00154BBA"/>
    <w:rsid w:val="00156B77"/>
    <w:rsid w:val="00157430"/>
    <w:rsid w:val="001603C7"/>
    <w:rsid w:val="001607FD"/>
    <w:rsid w:val="001625E7"/>
    <w:rsid w:val="00162D9C"/>
    <w:rsid w:val="001647FB"/>
    <w:rsid w:val="00165675"/>
    <w:rsid w:val="00167453"/>
    <w:rsid w:val="00167B1C"/>
    <w:rsid w:val="00171758"/>
    <w:rsid w:val="001723FE"/>
    <w:rsid w:val="00175739"/>
    <w:rsid w:val="0017594B"/>
    <w:rsid w:val="00175BEC"/>
    <w:rsid w:val="00176231"/>
    <w:rsid w:val="0017787A"/>
    <w:rsid w:val="001803F6"/>
    <w:rsid w:val="0018169D"/>
    <w:rsid w:val="001818CA"/>
    <w:rsid w:val="0018235D"/>
    <w:rsid w:val="001824C0"/>
    <w:rsid w:val="00182D25"/>
    <w:rsid w:val="00185528"/>
    <w:rsid w:val="001857C2"/>
    <w:rsid w:val="00186181"/>
    <w:rsid w:val="0018741F"/>
    <w:rsid w:val="00187E47"/>
    <w:rsid w:val="00194981"/>
    <w:rsid w:val="0019581A"/>
    <w:rsid w:val="00195C57"/>
    <w:rsid w:val="0019605F"/>
    <w:rsid w:val="001963BA"/>
    <w:rsid w:val="001A011D"/>
    <w:rsid w:val="001A0231"/>
    <w:rsid w:val="001A1C64"/>
    <w:rsid w:val="001A1E7C"/>
    <w:rsid w:val="001A3A31"/>
    <w:rsid w:val="001A4795"/>
    <w:rsid w:val="001A483E"/>
    <w:rsid w:val="001A489F"/>
    <w:rsid w:val="001A69E5"/>
    <w:rsid w:val="001A6FB0"/>
    <w:rsid w:val="001A77B9"/>
    <w:rsid w:val="001A7828"/>
    <w:rsid w:val="001A7B6D"/>
    <w:rsid w:val="001B0122"/>
    <w:rsid w:val="001B07FB"/>
    <w:rsid w:val="001B23B3"/>
    <w:rsid w:val="001B3C9A"/>
    <w:rsid w:val="001B615E"/>
    <w:rsid w:val="001B691C"/>
    <w:rsid w:val="001B78A9"/>
    <w:rsid w:val="001C06A5"/>
    <w:rsid w:val="001C0D72"/>
    <w:rsid w:val="001C1E91"/>
    <w:rsid w:val="001C5BA8"/>
    <w:rsid w:val="001C7214"/>
    <w:rsid w:val="001D0294"/>
    <w:rsid w:val="001D0724"/>
    <w:rsid w:val="001D15EF"/>
    <w:rsid w:val="001D3AC9"/>
    <w:rsid w:val="001D4012"/>
    <w:rsid w:val="001D40EA"/>
    <w:rsid w:val="001D690C"/>
    <w:rsid w:val="001D7E09"/>
    <w:rsid w:val="001E0808"/>
    <w:rsid w:val="001E184B"/>
    <w:rsid w:val="001E2F7F"/>
    <w:rsid w:val="001E338E"/>
    <w:rsid w:val="001E3568"/>
    <w:rsid w:val="001E630A"/>
    <w:rsid w:val="001E6A9E"/>
    <w:rsid w:val="001E783D"/>
    <w:rsid w:val="001E7E86"/>
    <w:rsid w:val="001F1815"/>
    <w:rsid w:val="001F3DE6"/>
    <w:rsid w:val="001F423E"/>
    <w:rsid w:val="001F42CC"/>
    <w:rsid w:val="001F555A"/>
    <w:rsid w:val="001F6BDD"/>
    <w:rsid w:val="0020073A"/>
    <w:rsid w:val="0020100F"/>
    <w:rsid w:val="0020172A"/>
    <w:rsid w:val="00202268"/>
    <w:rsid w:val="00202EDE"/>
    <w:rsid w:val="00203DC6"/>
    <w:rsid w:val="002045B0"/>
    <w:rsid w:val="00204A3E"/>
    <w:rsid w:val="00204D39"/>
    <w:rsid w:val="00206302"/>
    <w:rsid w:val="00207443"/>
    <w:rsid w:val="002107E3"/>
    <w:rsid w:val="0021184E"/>
    <w:rsid w:val="002128F0"/>
    <w:rsid w:val="002135DF"/>
    <w:rsid w:val="00213F5B"/>
    <w:rsid w:val="00214991"/>
    <w:rsid w:val="00215A51"/>
    <w:rsid w:val="002166A3"/>
    <w:rsid w:val="002172F7"/>
    <w:rsid w:val="00217363"/>
    <w:rsid w:val="0022047E"/>
    <w:rsid w:val="002235A6"/>
    <w:rsid w:val="0022563A"/>
    <w:rsid w:val="00227992"/>
    <w:rsid w:val="002301C3"/>
    <w:rsid w:val="00231FDA"/>
    <w:rsid w:val="0023389C"/>
    <w:rsid w:val="00233CE6"/>
    <w:rsid w:val="00240140"/>
    <w:rsid w:val="002409E7"/>
    <w:rsid w:val="00240B61"/>
    <w:rsid w:val="00240FA3"/>
    <w:rsid w:val="0024334F"/>
    <w:rsid w:val="00243610"/>
    <w:rsid w:val="0024407A"/>
    <w:rsid w:val="002446F8"/>
    <w:rsid w:val="00244CC1"/>
    <w:rsid w:val="00245BCC"/>
    <w:rsid w:val="00245D16"/>
    <w:rsid w:val="0024671C"/>
    <w:rsid w:val="002469E3"/>
    <w:rsid w:val="00251B5D"/>
    <w:rsid w:val="002529B1"/>
    <w:rsid w:val="00253028"/>
    <w:rsid w:val="00253AC0"/>
    <w:rsid w:val="00253DDF"/>
    <w:rsid w:val="002549EC"/>
    <w:rsid w:val="002561E1"/>
    <w:rsid w:val="0025621D"/>
    <w:rsid w:val="00256ACD"/>
    <w:rsid w:val="00256F66"/>
    <w:rsid w:val="00260231"/>
    <w:rsid w:val="00260C16"/>
    <w:rsid w:val="00262238"/>
    <w:rsid w:val="002622E4"/>
    <w:rsid w:val="002628C5"/>
    <w:rsid w:val="00262DB1"/>
    <w:rsid w:val="00263180"/>
    <w:rsid w:val="0026445D"/>
    <w:rsid w:val="00264B3A"/>
    <w:rsid w:val="00265A97"/>
    <w:rsid w:val="00266A41"/>
    <w:rsid w:val="00275720"/>
    <w:rsid w:val="00276E14"/>
    <w:rsid w:val="002773B1"/>
    <w:rsid w:val="00277A80"/>
    <w:rsid w:val="0028133D"/>
    <w:rsid w:val="00281EF9"/>
    <w:rsid w:val="00282141"/>
    <w:rsid w:val="00282421"/>
    <w:rsid w:val="00282EF2"/>
    <w:rsid w:val="00284F1E"/>
    <w:rsid w:val="00284F2E"/>
    <w:rsid w:val="002857B4"/>
    <w:rsid w:val="00285B30"/>
    <w:rsid w:val="00287A7D"/>
    <w:rsid w:val="00291D77"/>
    <w:rsid w:val="002921F8"/>
    <w:rsid w:val="00292A11"/>
    <w:rsid w:val="002943A8"/>
    <w:rsid w:val="00296E8C"/>
    <w:rsid w:val="00297955"/>
    <w:rsid w:val="002A0B34"/>
    <w:rsid w:val="002A0CF7"/>
    <w:rsid w:val="002A0D30"/>
    <w:rsid w:val="002A11B7"/>
    <w:rsid w:val="002A197C"/>
    <w:rsid w:val="002A331A"/>
    <w:rsid w:val="002A6D62"/>
    <w:rsid w:val="002A7189"/>
    <w:rsid w:val="002B15ED"/>
    <w:rsid w:val="002B3583"/>
    <w:rsid w:val="002B4593"/>
    <w:rsid w:val="002B4A93"/>
    <w:rsid w:val="002B6286"/>
    <w:rsid w:val="002B74B6"/>
    <w:rsid w:val="002C0142"/>
    <w:rsid w:val="002C0FCF"/>
    <w:rsid w:val="002C4608"/>
    <w:rsid w:val="002C5697"/>
    <w:rsid w:val="002C7CF4"/>
    <w:rsid w:val="002D0443"/>
    <w:rsid w:val="002D0590"/>
    <w:rsid w:val="002D19E3"/>
    <w:rsid w:val="002D242C"/>
    <w:rsid w:val="002D250B"/>
    <w:rsid w:val="002D2DC0"/>
    <w:rsid w:val="002D2DEE"/>
    <w:rsid w:val="002D315E"/>
    <w:rsid w:val="002D3561"/>
    <w:rsid w:val="002D3CC5"/>
    <w:rsid w:val="002D3E91"/>
    <w:rsid w:val="002D4EFF"/>
    <w:rsid w:val="002D62E9"/>
    <w:rsid w:val="002D6840"/>
    <w:rsid w:val="002D7015"/>
    <w:rsid w:val="002D7EFE"/>
    <w:rsid w:val="002E0D3D"/>
    <w:rsid w:val="002E1536"/>
    <w:rsid w:val="002E16CC"/>
    <w:rsid w:val="002E27AC"/>
    <w:rsid w:val="002E3211"/>
    <w:rsid w:val="002E3539"/>
    <w:rsid w:val="002E4097"/>
    <w:rsid w:val="002E470B"/>
    <w:rsid w:val="002E5C13"/>
    <w:rsid w:val="002E67A2"/>
    <w:rsid w:val="002E740A"/>
    <w:rsid w:val="002E7B04"/>
    <w:rsid w:val="002E7C9F"/>
    <w:rsid w:val="002F12B5"/>
    <w:rsid w:val="002F1514"/>
    <w:rsid w:val="002F19D7"/>
    <w:rsid w:val="002F1FDD"/>
    <w:rsid w:val="002F23F7"/>
    <w:rsid w:val="002F29FD"/>
    <w:rsid w:val="002F43B5"/>
    <w:rsid w:val="002F4EBD"/>
    <w:rsid w:val="002F5DEF"/>
    <w:rsid w:val="002F5F92"/>
    <w:rsid w:val="002F624D"/>
    <w:rsid w:val="002F78F1"/>
    <w:rsid w:val="00301625"/>
    <w:rsid w:val="00301C5C"/>
    <w:rsid w:val="00302182"/>
    <w:rsid w:val="0030533A"/>
    <w:rsid w:val="003067EB"/>
    <w:rsid w:val="00310018"/>
    <w:rsid w:val="0031217E"/>
    <w:rsid w:val="00312846"/>
    <w:rsid w:val="003128E3"/>
    <w:rsid w:val="00313879"/>
    <w:rsid w:val="00313ECB"/>
    <w:rsid w:val="00314A4B"/>
    <w:rsid w:val="00314A94"/>
    <w:rsid w:val="00315BA6"/>
    <w:rsid w:val="00317F79"/>
    <w:rsid w:val="0032015C"/>
    <w:rsid w:val="0032096B"/>
    <w:rsid w:val="0032183B"/>
    <w:rsid w:val="003236D6"/>
    <w:rsid w:val="003248DF"/>
    <w:rsid w:val="00324D5D"/>
    <w:rsid w:val="0032626A"/>
    <w:rsid w:val="003270EA"/>
    <w:rsid w:val="003307F1"/>
    <w:rsid w:val="00330A46"/>
    <w:rsid w:val="003317AF"/>
    <w:rsid w:val="003346ED"/>
    <w:rsid w:val="00336324"/>
    <w:rsid w:val="003414C5"/>
    <w:rsid w:val="003414CF"/>
    <w:rsid w:val="00341F32"/>
    <w:rsid w:val="00342AE3"/>
    <w:rsid w:val="00343A95"/>
    <w:rsid w:val="00344782"/>
    <w:rsid w:val="00344FA0"/>
    <w:rsid w:val="00345304"/>
    <w:rsid w:val="0034574C"/>
    <w:rsid w:val="0034689F"/>
    <w:rsid w:val="00346E22"/>
    <w:rsid w:val="003470CA"/>
    <w:rsid w:val="003476BF"/>
    <w:rsid w:val="003502A0"/>
    <w:rsid w:val="00352432"/>
    <w:rsid w:val="00352AE0"/>
    <w:rsid w:val="00353AE9"/>
    <w:rsid w:val="003545E8"/>
    <w:rsid w:val="0035669E"/>
    <w:rsid w:val="00356D57"/>
    <w:rsid w:val="00360508"/>
    <w:rsid w:val="00360D63"/>
    <w:rsid w:val="00361029"/>
    <w:rsid w:val="00361072"/>
    <w:rsid w:val="003612E6"/>
    <w:rsid w:val="0036200F"/>
    <w:rsid w:val="0036388E"/>
    <w:rsid w:val="003658BE"/>
    <w:rsid w:val="00365A04"/>
    <w:rsid w:val="00367C90"/>
    <w:rsid w:val="00370FC1"/>
    <w:rsid w:val="003721A2"/>
    <w:rsid w:val="003740AC"/>
    <w:rsid w:val="00375758"/>
    <w:rsid w:val="00375D3C"/>
    <w:rsid w:val="0037732E"/>
    <w:rsid w:val="00377938"/>
    <w:rsid w:val="00377BF7"/>
    <w:rsid w:val="003801E2"/>
    <w:rsid w:val="00380383"/>
    <w:rsid w:val="00380F15"/>
    <w:rsid w:val="00381B51"/>
    <w:rsid w:val="00381E8D"/>
    <w:rsid w:val="00385815"/>
    <w:rsid w:val="00385966"/>
    <w:rsid w:val="00386614"/>
    <w:rsid w:val="00386FCA"/>
    <w:rsid w:val="00390D6D"/>
    <w:rsid w:val="00392F6F"/>
    <w:rsid w:val="00393260"/>
    <w:rsid w:val="00393390"/>
    <w:rsid w:val="00393D55"/>
    <w:rsid w:val="00393F41"/>
    <w:rsid w:val="0039541D"/>
    <w:rsid w:val="00395A5B"/>
    <w:rsid w:val="00395C1D"/>
    <w:rsid w:val="00395ED6"/>
    <w:rsid w:val="003967AC"/>
    <w:rsid w:val="00397E79"/>
    <w:rsid w:val="00397F66"/>
    <w:rsid w:val="003A09F6"/>
    <w:rsid w:val="003A2EF0"/>
    <w:rsid w:val="003A32D3"/>
    <w:rsid w:val="003A33D2"/>
    <w:rsid w:val="003A3BF3"/>
    <w:rsid w:val="003A46E9"/>
    <w:rsid w:val="003A55DB"/>
    <w:rsid w:val="003A5F24"/>
    <w:rsid w:val="003A638E"/>
    <w:rsid w:val="003B012D"/>
    <w:rsid w:val="003B4A29"/>
    <w:rsid w:val="003B5276"/>
    <w:rsid w:val="003B6000"/>
    <w:rsid w:val="003B632B"/>
    <w:rsid w:val="003B6E49"/>
    <w:rsid w:val="003B7D00"/>
    <w:rsid w:val="003C105D"/>
    <w:rsid w:val="003C29A8"/>
    <w:rsid w:val="003C3D8F"/>
    <w:rsid w:val="003C6E6B"/>
    <w:rsid w:val="003C71A5"/>
    <w:rsid w:val="003D0D20"/>
    <w:rsid w:val="003D10BC"/>
    <w:rsid w:val="003D2114"/>
    <w:rsid w:val="003D31A7"/>
    <w:rsid w:val="003D3309"/>
    <w:rsid w:val="003D368A"/>
    <w:rsid w:val="003D4B86"/>
    <w:rsid w:val="003D54D3"/>
    <w:rsid w:val="003D5B14"/>
    <w:rsid w:val="003D6D0A"/>
    <w:rsid w:val="003D78AE"/>
    <w:rsid w:val="003E1B52"/>
    <w:rsid w:val="003E1D88"/>
    <w:rsid w:val="003E2517"/>
    <w:rsid w:val="003E2982"/>
    <w:rsid w:val="003E4045"/>
    <w:rsid w:val="003E53F3"/>
    <w:rsid w:val="003E579A"/>
    <w:rsid w:val="003E5999"/>
    <w:rsid w:val="003E691E"/>
    <w:rsid w:val="003E7151"/>
    <w:rsid w:val="003E7686"/>
    <w:rsid w:val="003F083B"/>
    <w:rsid w:val="003F1B4A"/>
    <w:rsid w:val="003F2976"/>
    <w:rsid w:val="003F3E3C"/>
    <w:rsid w:val="003F445A"/>
    <w:rsid w:val="003F627C"/>
    <w:rsid w:val="003F68A4"/>
    <w:rsid w:val="003F7BD1"/>
    <w:rsid w:val="0040148D"/>
    <w:rsid w:val="00401B2D"/>
    <w:rsid w:val="00401B8C"/>
    <w:rsid w:val="0040219A"/>
    <w:rsid w:val="00402619"/>
    <w:rsid w:val="00404C78"/>
    <w:rsid w:val="004061D8"/>
    <w:rsid w:val="00406D0A"/>
    <w:rsid w:val="00407FCE"/>
    <w:rsid w:val="00411EC2"/>
    <w:rsid w:val="004122AA"/>
    <w:rsid w:val="00413997"/>
    <w:rsid w:val="004140E8"/>
    <w:rsid w:val="004206DE"/>
    <w:rsid w:val="0042251F"/>
    <w:rsid w:val="00423C50"/>
    <w:rsid w:val="004274F1"/>
    <w:rsid w:val="0043073D"/>
    <w:rsid w:val="00430CD5"/>
    <w:rsid w:val="0043153F"/>
    <w:rsid w:val="004324D1"/>
    <w:rsid w:val="0043276D"/>
    <w:rsid w:val="00432C99"/>
    <w:rsid w:val="00432F8F"/>
    <w:rsid w:val="004331A8"/>
    <w:rsid w:val="00433276"/>
    <w:rsid w:val="004351E1"/>
    <w:rsid w:val="0043655B"/>
    <w:rsid w:val="004367B0"/>
    <w:rsid w:val="004410D4"/>
    <w:rsid w:val="00441355"/>
    <w:rsid w:val="00441502"/>
    <w:rsid w:val="00441802"/>
    <w:rsid w:val="00441F4C"/>
    <w:rsid w:val="00442A39"/>
    <w:rsid w:val="00444CF6"/>
    <w:rsid w:val="0044721B"/>
    <w:rsid w:val="00450B4E"/>
    <w:rsid w:val="00450BDF"/>
    <w:rsid w:val="004527C5"/>
    <w:rsid w:val="00452C14"/>
    <w:rsid w:val="00452DAC"/>
    <w:rsid w:val="0045324C"/>
    <w:rsid w:val="0045680A"/>
    <w:rsid w:val="00456EF0"/>
    <w:rsid w:val="00456FEB"/>
    <w:rsid w:val="004578FD"/>
    <w:rsid w:val="00457D2A"/>
    <w:rsid w:val="004601D7"/>
    <w:rsid w:val="004621A3"/>
    <w:rsid w:val="00463126"/>
    <w:rsid w:val="0046464A"/>
    <w:rsid w:val="00465B30"/>
    <w:rsid w:val="00466000"/>
    <w:rsid w:val="004672EE"/>
    <w:rsid w:val="00467964"/>
    <w:rsid w:val="00470480"/>
    <w:rsid w:val="0047289C"/>
    <w:rsid w:val="004742FD"/>
    <w:rsid w:val="00474552"/>
    <w:rsid w:val="004749B2"/>
    <w:rsid w:val="0047557B"/>
    <w:rsid w:val="004756BB"/>
    <w:rsid w:val="00476057"/>
    <w:rsid w:val="00476FFD"/>
    <w:rsid w:val="00481388"/>
    <w:rsid w:val="004824C2"/>
    <w:rsid w:val="00483186"/>
    <w:rsid w:val="0048624F"/>
    <w:rsid w:val="00487E12"/>
    <w:rsid w:val="00487E8D"/>
    <w:rsid w:val="00490AA7"/>
    <w:rsid w:val="00490CDF"/>
    <w:rsid w:val="00491CCF"/>
    <w:rsid w:val="00492052"/>
    <w:rsid w:val="00492742"/>
    <w:rsid w:val="004927A8"/>
    <w:rsid w:val="00493B93"/>
    <w:rsid w:val="00495680"/>
    <w:rsid w:val="00496CAE"/>
    <w:rsid w:val="00497159"/>
    <w:rsid w:val="004973DC"/>
    <w:rsid w:val="00497C49"/>
    <w:rsid w:val="004A1BE4"/>
    <w:rsid w:val="004A3136"/>
    <w:rsid w:val="004A348C"/>
    <w:rsid w:val="004A434B"/>
    <w:rsid w:val="004A44ED"/>
    <w:rsid w:val="004A4A45"/>
    <w:rsid w:val="004A5466"/>
    <w:rsid w:val="004A7AEB"/>
    <w:rsid w:val="004A7E7B"/>
    <w:rsid w:val="004B0711"/>
    <w:rsid w:val="004B091D"/>
    <w:rsid w:val="004B0E5D"/>
    <w:rsid w:val="004B16C4"/>
    <w:rsid w:val="004B17EC"/>
    <w:rsid w:val="004B1C67"/>
    <w:rsid w:val="004B2AFD"/>
    <w:rsid w:val="004B316F"/>
    <w:rsid w:val="004B4387"/>
    <w:rsid w:val="004B550F"/>
    <w:rsid w:val="004B7D1D"/>
    <w:rsid w:val="004C1360"/>
    <w:rsid w:val="004C20CE"/>
    <w:rsid w:val="004C2253"/>
    <w:rsid w:val="004C2844"/>
    <w:rsid w:val="004C4095"/>
    <w:rsid w:val="004C68AA"/>
    <w:rsid w:val="004D0D7A"/>
    <w:rsid w:val="004D1B2E"/>
    <w:rsid w:val="004D219C"/>
    <w:rsid w:val="004D28BD"/>
    <w:rsid w:val="004D2B2E"/>
    <w:rsid w:val="004D3F99"/>
    <w:rsid w:val="004D4AC7"/>
    <w:rsid w:val="004D4C89"/>
    <w:rsid w:val="004D4E11"/>
    <w:rsid w:val="004D5081"/>
    <w:rsid w:val="004D6F25"/>
    <w:rsid w:val="004D7047"/>
    <w:rsid w:val="004D7D4F"/>
    <w:rsid w:val="004D7DA9"/>
    <w:rsid w:val="004E1462"/>
    <w:rsid w:val="004E3621"/>
    <w:rsid w:val="004F0560"/>
    <w:rsid w:val="004F3657"/>
    <w:rsid w:val="004F39A4"/>
    <w:rsid w:val="004F456B"/>
    <w:rsid w:val="004F4CC6"/>
    <w:rsid w:val="004F4DDB"/>
    <w:rsid w:val="004F5544"/>
    <w:rsid w:val="004F6662"/>
    <w:rsid w:val="004F6AFF"/>
    <w:rsid w:val="004F726C"/>
    <w:rsid w:val="004F737A"/>
    <w:rsid w:val="0050051E"/>
    <w:rsid w:val="00500BF4"/>
    <w:rsid w:val="005010D1"/>
    <w:rsid w:val="00501164"/>
    <w:rsid w:val="00503D8B"/>
    <w:rsid w:val="00505584"/>
    <w:rsid w:val="00506CD7"/>
    <w:rsid w:val="00507727"/>
    <w:rsid w:val="00507CAD"/>
    <w:rsid w:val="005105A9"/>
    <w:rsid w:val="00512056"/>
    <w:rsid w:val="00512A8B"/>
    <w:rsid w:val="0051303C"/>
    <w:rsid w:val="00513147"/>
    <w:rsid w:val="005131DF"/>
    <w:rsid w:val="00515AA1"/>
    <w:rsid w:val="00516456"/>
    <w:rsid w:val="0051694B"/>
    <w:rsid w:val="005205B7"/>
    <w:rsid w:val="00521A38"/>
    <w:rsid w:val="0052330D"/>
    <w:rsid w:val="00524712"/>
    <w:rsid w:val="0052533E"/>
    <w:rsid w:val="00526CF6"/>
    <w:rsid w:val="00527AE9"/>
    <w:rsid w:val="0053033F"/>
    <w:rsid w:val="00531410"/>
    <w:rsid w:val="00531FA3"/>
    <w:rsid w:val="00532153"/>
    <w:rsid w:val="005322E5"/>
    <w:rsid w:val="00533291"/>
    <w:rsid w:val="005356A5"/>
    <w:rsid w:val="00535F78"/>
    <w:rsid w:val="00536366"/>
    <w:rsid w:val="00536D3E"/>
    <w:rsid w:val="00536D42"/>
    <w:rsid w:val="00537D83"/>
    <w:rsid w:val="00540BAF"/>
    <w:rsid w:val="005416EE"/>
    <w:rsid w:val="00541D11"/>
    <w:rsid w:val="00543727"/>
    <w:rsid w:val="0054513E"/>
    <w:rsid w:val="00545618"/>
    <w:rsid w:val="0055115A"/>
    <w:rsid w:val="005529B7"/>
    <w:rsid w:val="00555C0C"/>
    <w:rsid w:val="005606CC"/>
    <w:rsid w:val="005655B8"/>
    <w:rsid w:val="00565BBC"/>
    <w:rsid w:val="00570BEA"/>
    <w:rsid w:val="00571630"/>
    <w:rsid w:val="00571DC6"/>
    <w:rsid w:val="00572FF3"/>
    <w:rsid w:val="00573F91"/>
    <w:rsid w:val="00574F89"/>
    <w:rsid w:val="0057509D"/>
    <w:rsid w:val="00577289"/>
    <w:rsid w:val="00581DA9"/>
    <w:rsid w:val="00583CFF"/>
    <w:rsid w:val="00584EDA"/>
    <w:rsid w:val="00585C05"/>
    <w:rsid w:val="00585CD6"/>
    <w:rsid w:val="00586E66"/>
    <w:rsid w:val="0058720F"/>
    <w:rsid w:val="005918CC"/>
    <w:rsid w:val="00591A0E"/>
    <w:rsid w:val="00592061"/>
    <w:rsid w:val="00592AA7"/>
    <w:rsid w:val="00594A65"/>
    <w:rsid w:val="00594BEB"/>
    <w:rsid w:val="005963A5"/>
    <w:rsid w:val="00596449"/>
    <w:rsid w:val="00596FE8"/>
    <w:rsid w:val="005A0219"/>
    <w:rsid w:val="005A06AE"/>
    <w:rsid w:val="005A0B0A"/>
    <w:rsid w:val="005A11CA"/>
    <w:rsid w:val="005A1E25"/>
    <w:rsid w:val="005A23FB"/>
    <w:rsid w:val="005A2515"/>
    <w:rsid w:val="005A2D2E"/>
    <w:rsid w:val="005A4AC3"/>
    <w:rsid w:val="005A4AD3"/>
    <w:rsid w:val="005A4DF8"/>
    <w:rsid w:val="005A54FA"/>
    <w:rsid w:val="005B23B9"/>
    <w:rsid w:val="005B23FF"/>
    <w:rsid w:val="005B27C7"/>
    <w:rsid w:val="005B280F"/>
    <w:rsid w:val="005B5842"/>
    <w:rsid w:val="005B5A00"/>
    <w:rsid w:val="005B6FD0"/>
    <w:rsid w:val="005B7402"/>
    <w:rsid w:val="005C48B5"/>
    <w:rsid w:val="005C577F"/>
    <w:rsid w:val="005C5F4E"/>
    <w:rsid w:val="005C6D7B"/>
    <w:rsid w:val="005C7235"/>
    <w:rsid w:val="005C74D9"/>
    <w:rsid w:val="005D02B9"/>
    <w:rsid w:val="005D10FA"/>
    <w:rsid w:val="005D110A"/>
    <w:rsid w:val="005D30A9"/>
    <w:rsid w:val="005D4BD5"/>
    <w:rsid w:val="005D5615"/>
    <w:rsid w:val="005D57FD"/>
    <w:rsid w:val="005D73D6"/>
    <w:rsid w:val="005D7A9B"/>
    <w:rsid w:val="005D7B3F"/>
    <w:rsid w:val="005D7F51"/>
    <w:rsid w:val="005E1E90"/>
    <w:rsid w:val="005E2D84"/>
    <w:rsid w:val="005E52D1"/>
    <w:rsid w:val="005E5479"/>
    <w:rsid w:val="005E5BAF"/>
    <w:rsid w:val="005E5FD0"/>
    <w:rsid w:val="005E6D86"/>
    <w:rsid w:val="005E6DB1"/>
    <w:rsid w:val="005E7872"/>
    <w:rsid w:val="005E7C7C"/>
    <w:rsid w:val="005F1100"/>
    <w:rsid w:val="005F2609"/>
    <w:rsid w:val="005F290E"/>
    <w:rsid w:val="005F2C41"/>
    <w:rsid w:val="005F3DB0"/>
    <w:rsid w:val="005F4690"/>
    <w:rsid w:val="005F4AB8"/>
    <w:rsid w:val="005F4F04"/>
    <w:rsid w:val="005F7969"/>
    <w:rsid w:val="00602144"/>
    <w:rsid w:val="0060261E"/>
    <w:rsid w:val="0060376B"/>
    <w:rsid w:val="00603B62"/>
    <w:rsid w:val="00604B0B"/>
    <w:rsid w:val="00604F28"/>
    <w:rsid w:val="00605C51"/>
    <w:rsid w:val="00606283"/>
    <w:rsid w:val="006065E8"/>
    <w:rsid w:val="00607913"/>
    <w:rsid w:val="006123E5"/>
    <w:rsid w:val="006126C3"/>
    <w:rsid w:val="006130FE"/>
    <w:rsid w:val="00613649"/>
    <w:rsid w:val="00614185"/>
    <w:rsid w:val="006152D7"/>
    <w:rsid w:val="00616DD0"/>
    <w:rsid w:val="00620846"/>
    <w:rsid w:val="0062161E"/>
    <w:rsid w:val="00621D7F"/>
    <w:rsid w:val="00621E62"/>
    <w:rsid w:val="00622467"/>
    <w:rsid w:val="006254F2"/>
    <w:rsid w:val="0062612E"/>
    <w:rsid w:val="00626E35"/>
    <w:rsid w:val="00627C8D"/>
    <w:rsid w:val="00627FD7"/>
    <w:rsid w:val="006300C6"/>
    <w:rsid w:val="0063130D"/>
    <w:rsid w:val="006317C4"/>
    <w:rsid w:val="00640275"/>
    <w:rsid w:val="00640DC1"/>
    <w:rsid w:val="006414E2"/>
    <w:rsid w:val="00642C1C"/>
    <w:rsid w:val="0064387A"/>
    <w:rsid w:val="006441A2"/>
    <w:rsid w:val="00645187"/>
    <w:rsid w:val="00645F3F"/>
    <w:rsid w:val="00646D11"/>
    <w:rsid w:val="0064727C"/>
    <w:rsid w:val="006500F5"/>
    <w:rsid w:val="006509D8"/>
    <w:rsid w:val="00651938"/>
    <w:rsid w:val="00651B8E"/>
    <w:rsid w:val="006521C5"/>
    <w:rsid w:val="00652573"/>
    <w:rsid w:val="00653160"/>
    <w:rsid w:val="00653613"/>
    <w:rsid w:val="00653E0A"/>
    <w:rsid w:val="0065522E"/>
    <w:rsid w:val="00657A6A"/>
    <w:rsid w:val="006600CE"/>
    <w:rsid w:val="00660917"/>
    <w:rsid w:val="0066096A"/>
    <w:rsid w:val="00660C14"/>
    <w:rsid w:val="00661157"/>
    <w:rsid w:val="0066277D"/>
    <w:rsid w:val="0066407B"/>
    <w:rsid w:val="006651AF"/>
    <w:rsid w:val="00665CE7"/>
    <w:rsid w:val="00667FD9"/>
    <w:rsid w:val="00670651"/>
    <w:rsid w:val="00671147"/>
    <w:rsid w:val="0067156F"/>
    <w:rsid w:val="00671E56"/>
    <w:rsid w:val="00674315"/>
    <w:rsid w:val="00675BE5"/>
    <w:rsid w:val="00676BBD"/>
    <w:rsid w:val="006775CE"/>
    <w:rsid w:val="006804F4"/>
    <w:rsid w:val="0068074E"/>
    <w:rsid w:val="00680D56"/>
    <w:rsid w:val="00683CB5"/>
    <w:rsid w:val="00684B21"/>
    <w:rsid w:val="00685202"/>
    <w:rsid w:val="00685D76"/>
    <w:rsid w:val="00685EB2"/>
    <w:rsid w:val="00693050"/>
    <w:rsid w:val="00693DF6"/>
    <w:rsid w:val="006951F4"/>
    <w:rsid w:val="00696D9E"/>
    <w:rsid w:val="006973A6"/>
    <w:rsid w:val="006A04E1"/>
    <w:rsid w:val="006A0EED"/>
    <w:rsid w:val="006A11E0"/>
    <w:rsid w:val="006A58F2"/>
    <w:rsid w:val="006A5DBD"/>
    <w:rsid w:val="006A5FFC"/>
    <w:rsid w:val="006A6C8B"/>
    <w:rsid w:val="006A71F6"/>
    <w:rsid w:val="006A726C"/>
    <w:rsid w:val="006B0D87"/>
    <w:rsid w:val="006B32F9"/>
    <w:rsid w:val="006B5729"/>
    <w:rsid w:val="006B5F2B"/>
    <w:rsid w:val="006B6485"/>
    <w:rsid w:val="006B6C05"/>
    <w:rsid w:val="006C088C"/>
    <w:rsid w:val="006C16E7"/>
    <w:rsid w:val="006C2327"/>
    <w:rsid w:val="006C2B3B"/>
    <w:rsid w:val="006C3243"/>
    <w:rsid w:val="006C56B6"/>
    <w:rsid w:val="006C60EA"/>
    <w:rsid w:val="006C6CA2"/>
    <w:rsid w:val="006C708C"/>
    <w:rsid w:val="006C7C1E"/>
    <w:rsid w:val="006D0E3B"/>
    <w:rsid w:val="006D10D0"/>
    <w:rsid w:val="006D1556"/>
    <w:rsid w:val="006D18D8"/>
    <w:rsid w:val="006D23D9"/>
    <w:rsid w:val="006D30E5"/>
    <w:rsid w:val="006D3585"/>
    <w:rsid w:val="006D3880"/>
    <w:rsid w:val="006D40B9"/>
    <w:rsid w:val="006D542B"/>
    <w:rsid w:val="006D5960"/>
    <w:rsid w:val="006D5F9F"/>
    <w:rsid w:val="006D628A"/>
    <w:rsid w:val="006D6CEB"/>
    <w:rsid w:val="006D7C6D"/>
    <w:rsid w:val="006E2C68"/>
    <w:rsid w:val="006E4847"/>
    <w:rsid w:val="006E4EDC"/>
    <w:rsid w:val="006E56AA"/>
    <w:rsid w:val="006E600A"/>
    <w:rsid w:val="006E716F"/>
    <w:rsid w:val="006E7F47"/>
    <w:rsid w:val="006F136B"/>
    <w:rsid w:val="006F277E"/>
    <w:rsid w:val="006F330E"/>
    <w:rsid w:val="006F3347"/>
    <w:rsid w:val="006F35DD"/>
    <w:rsid w:val="006F38B4"/>
    <w:rsid w:val="006F3BAA"/>
    <w:rsid w:val="006F481D"/>
    <w:rsid w:val="006F5523"/>
    <w:rsid w:val="006F6405"/>
    <w:rsid w:val="00700E34"/>
    <w:rsid w:val="00702D3F"/>
    <w:rsid w:val="0070306E"/>
    <w:rsid w:val="00703461"/>
    <w:rsid w:val="0070393A"/>
    <w:rsid w:val="00704260"/>
    <w:rsid w:val="007058A0"/>
    <w:rsid w:val="00707533"/>
    <w:rsid w:val="00710725"/>
    <w:rsid w:val="00710F8B"/>
    <w:rsid w:val="00711BA0"/>
    <w:rsid w:val="007123AE"/>
    <w:rsid w:val="00713D5C"/>
    <w:rsid w:val="007144AA"/>
    <w:rsid w:val="00714D55"/>
    <w:rsid w:val="00714F67"/>
    <w:rsid w:val="00715801"/>
    <w:rsid w:val="0071585B"/>
    <w:rsid w:val="007166C1"/>
    <w:rsid w:val="00716909"/>
    <w:rsid w:val="00717AC8"/>
    <w:rsid w:val="00720AE9"/>
    <w:rsid w:val="00721437"/>
    <w:rsid w:val="00722784"/>
    <w:rsid w:val="007230C2"/>
    <w:rsid w:val="007231CF"/>
    <w:rsid w:val="00724683"/>
    <w:rsid w:val="00725117"/>
    <w:rsid w:val="00726262"/>
    <w:rsid w:val="00727080"/>
    <w:rsid w:val="007315AB"/>
    <w:rsid w:val="00731AC7"/>
    <w:rsid w:val="007325C9"/>
    <w:rsid w:val="00733CC6"/>
    <w:rsid w:val="00735BEA"/>
    <w:rsid w:val="00735C2A"/>
    <w:rsid w:val="00735E7E"/>
    <w:rsid w:val="00736064"/>
    <w:rsid w:val="00740A0D"/>
    <w:rsid w:val="00740B23"/>
    <w:rsid w:val="007418E4"/>
    <w:rsid w:val="00741B7E"/>
    <w:rsid w:val="00742484"/>
    <w:rsid w:val="00742E97"/>
    <w:rsid w:val="00743CF0"/>
    <w:rsid w:val="00744D7A"/>
    <w:rsid w:val="00745DD6"/>
    <w:rsid w:val="007464CD"/>
    <w:rsid w:val="00751E39"/>
    <w:rsid w:val="00752C78"/>
    <w:rsid w:val="007536A8"/>
    <w:rsid w:val="00753B2F"/>
    <w:rsid w:val="00756B0B"/>
    <w:rsid w:val="007609AB"/>
    <w:rsid w:val="00761F94"/>
    <w:rsid w:val="00762E05"/>
    <w:rsid w:val="00762EE2"/>
    <w:rsid w:val="007630E1"/>
    <w:rsid w:val="0076372C"/>
    <w:rsid w:val="007640BC"/>
    <w:rsid w:val="007647FA"/>
    <w:rsid w:val="00766A04"/>
    <w:rsid w:val="007673E2"/>
    <w:rsid w:val="007701C0"/>
    <w:rsid w:val="007704D8"/>
    <w:rsid w:val="007709BC"/>
    <w:rsid w:val="00770C5A"/>
    <w:rsid w:val="00770DD4"/>
    <w:rsid w:val="007716B9"/>
    <w:rsid w:val="00771B77"/>
    <w:rsid w:val="00772511"/>
    <w:rsid w:val="0077469D"/>
    <w:rsid w:val="00776376"/>
    <w:rsid w:val="007765DB"/>
    <w:rsid w:val="00776DCF"/>
    <w:rsid w:val="007771E9"/>
    <w:rsid w:val="00780B66"/>
    <w:rsid w:val="0078150C"/>
    <w:rsid w:val="00782F8B"/>
    <w:rsid w:val="0078508A"/>
    <w:rsid w:val="00785F52"/>
    <w:rsid w:val="00787A5C"/>
    <w:rsid w:val="00790389"/>
    <w:rsid w:val="00791C4A"/>
    <w:rsid w:val="00792B71"/>
    <w:rsid w:val="00796C70"/>
    <w:rsid w:val="007971B5"/>
    <w:rsid w:val="007A0711"/>
    <w:rsid w:val="007A074E"/>
    <w:rsid w:val="007A3CB5"/>
    <w:rsid w:val="007A401F"/>
    <w:rsid w:val="007A44DF"/>
    <w:rsid w:val="007A552B"/>
    <w:rsid w:val="007A55B8"/>
    <w:rsid w:val="007A577A"/>
    <w:rsid w:val="007A75F7"/>
    <w:rsid w:val="007B0033"/>
    <w:rsid w:val="007B1A14"/>
    <w:rsid w:val="007B1E8D"/>
    <w:rsid w:val="007B420D"/>
    <w:rsid w:val="007B4BB5"/>
    <w:rsid w:val="007B71A0"/>
    <w:rsid w:val="007B795B"/>
    <w:rsid w:val="007C5B6C"/>
    <w:rsid w:val="007C5EB4"/>
    <w:rsid w:val="007C63A2"/>
    <w:rsid w:val="007C68AF"/>
    <w:rsid w:val="007C7485"/>
    <w:rsid w:val="007D17CB"/>
    <w:rsid w:val="007D304D"/>
    <w:rsid w:val="007D3B0F"/>
    <w:rsid w:val="007D4322"/>
    <w:rsid w:val="007D4A4C"/>
    <w:rsid w:val="007E05D6"/>
    <w:rsid w:val="007E0FA1"/>
    <w:rsid w:val="007E2B84"/>
    <w:rsid w:val="007E3CA1"/>
    <w:rsid w:val="007E45EC"/>
    <w:rsid w:val="007E5E86"/>
    <w:rsid w:val="007E62D5"/>
    <w:rsid w:val="007E67E1"/>
    <w:rsid w:val="007E6AF4"/>
    <w:rsid w:val="007E7B75"/>
    <w:rsid w:val="007F01A7"/>
    <w:rsid w:val="007F02CD"/>
    <w:rsid w:val="007F52DB"/>
    <w:rsid w:val="007F63A5"/>
    <w:rsid w:val="007F7815"/>
    <w:rsid w:val="007F7DF1"/>
    <w:rsid w:val="00800570"/>
    <w:rsid w:val="00800DEF"/>
    <w:rsid w:val="00801208"/>
    <w:rsid w:val="008018A2"/>
    <w:rsid w:val="008018E0"/>
    <w:rsid w:val="00802601"/>
    <w:rsid w:val="0080281A"/>
    <w:rsid w:val="008050CB"/>
    <w:rsid w:val="00806251"/>
    <w:rsid w:val="008101DD"/>
    <w:rsid w:val="0081099C"/>
    <w:rsid w:val="00810E77"/>
    <w:rsid w:val="008119B9"/>
    <w:rsid w:val="0081233C"/>
    <w:rsid w:val="0081239F"/>
    <w:rsid w:val="00813BB1"/>
    <w:rsid w:val="00813CDE"/>
    <w:rsid w:val="00814056"/>
    <w:rsid w:val="00814466"/>
    <w:rsid w:val="00814B48"/>
    <w:rsid w:val="00815B2C"/>
    <w:rsid w:val="00817B99"/>
    <w:rsid w:val="00821704"/>
    <w:rsid w:val="00821D98"/>
    <w:rsid w:val="00822598"/>
    <w:rsid w:val="008229A3"/>
    <w:rsid w:val="00823171"/>
    <w:rsid w:val="008252D8"/>
    <w:rsid w:val="00826FF2"/>
    <w:rsid w:val="00827223"/>
    <w:rsid w:val="00827420"/>
    <w:rsid w:val="00827767"/>
    <w:rsid w:val="00830582"/>
    <w:rsid w:val="00830C32"/>
    <w:rsid w:val="00831393"/>
    <w:rsid w:val="0083209F"/>
    <w:rsid w:val="00832A1D"/>
    <w:rsid w:val="0083554A"/>
    <w:rsid w:val="0083574B"/>
    <w:rsid w:val="00835C76"/>
    <w:rsid w:val="00836D60"/>
    <w:rsid w:val="00837642"/>
    <w:rsid w:val="00840785"/>
    <w:rsid w:val="00841060"/>
    <w:rsid w:val="0084124E"/>
    <w:rsid w:val="0084211D"/>
    <w:rsid w:val="00843BF2"/>
    <w:rsid w:val="00845636"/>
    <w:rsid w:val="00847312"/>
    <w:rsid w:val="0084737A"/>
    <w:rsid w:val="008502BD"/>
    <w:rsid w:val="00850EF5"/>
    <w:rsid w:val="008515F4"/>
    <w:rsid w:val="00851A07"/>
    <w:rsid w:val="008555F1"/>
    <w:rsid w:val="00855F3B"/>
    <w:rsid w:val="008567EA"/>
    <w:rsid w:val="0085747E"/>
    <w:rsid w:val="00857865"/>
    <w:rsid w:val="00857A9D"/>
    <w:rsid w:val="00861293"/>
    <w:rsid w:val="00861AD3"/>
    <w:rsid w:val="0086228D"/>
    <w:rsid w:val="008627EB"/>
    <w:rsid w:val="00862923"/>
    <w:rsid w:val="008642EC"/>
    <w:rsid w:val="008648A7"/>
    <w:rsid w:val="0086491D"/>
    <w:rsid w:val="00865652"/>
    <w:rsid w:val="00865955"/>
    <w:rsid w:val="008668AC"/>
    <w:rsid w:val="00866DAC"/>
    <w:rsid w:val="00870200"/>
    <w:rsid w:val="00870A12"/>
    <w:rsid w:val="00870A2D"/>
    <w:rsid w:val="008713CD"/>
    <w:rsid w:val="00871DBB"/>
    <w:rsid w:val="00873335"/>
    <w:rsid w:val="00873F94"/>
    <w:rsid w:val="008745C8"/>
    <w:rsid w:val="0087477B"/>
    <w:rsid w:val="00874C72"/>
    <w:rsid w:val="00875050"/>
    <w:rsid w:val="00875249"/>
    <w:rsid w:val="0087597C"/>
    <w:rsid w:val="00875DD2"/>
    <w:rsid w:val="00877016"/>
    <w:rsid w:val="008807D1"/>
    <w:rsid w:val="00880D43"/>
    <w:rsid w:val="00880EE6"/>
    <w:rsid w:val="0088149A"/>
    <w:rsid w:val="00882C37"/>
    <w:rsid w:val="00885910"/>
    <w:rsid w:val="0088680D"/>
    <w:rsid w:val="0088797C"/>
    <w:rsid w:val="00887BD0"/>
    <w:rsid w:val="00887C7D"/>
    <w:rsid w:val="008901AD"/>
    <w:rsid w:val="008901D0"/>
    <w:rsid w:val="00890CD3"/>
    <w:rsid w:val="00891A94"/>
    <w:rsid w:val="00891D0F"/>
    <w:rsid w:val="00892EE4"/>
    <w:rsid w:val="008930AB"/>
    <w:rsid w:val="00893DDB"/>
    <w:rsid w:val="0089413E"/>
    <w:rsid w:val="0089420D"/>
    <w:rsid w:val="008943AC"/>
    <w:rsid w:val="00894865"/>
    <w:rsid w:val="00894C1B"/>
    <w:rsid w:val="00894DFB"/>
    <w:rsid w:val="00894E8B"/>
    <w:rsid w:val="00896837"/>
    <w:rsid w:val="008A0EA5"/>
    <w:rsid w:val="008A138B"/>
    <w:rsid w:val="008A2058"/>
    <w:rsid w:val="008A2702"/>
    <w:rsid w:val="008A2A01"/>
    <w:rsid w:val="008A3852"/>
    <w:rsid w:val="008A5A98"/>
    <w:rsid w:val="008A6325"/>
    <w:rsid w:val="008A7776"/>
    <w:rsid w:val="008A79A5"/>
    <w:rsid w:val="008B0082"/>
    <w:rsid w:val="008B04CE"/>
    <w:rsid w:val="008B0738"/>
    <w:rsid w:val="008B27C4"/>
    <w:rsid w:val="008B3CCE"/>
    <w:rsid w:val="008B3FE4"/>
    <w:rsid w:val="008B49E0"/>
    <w:rsid w:val="008B4A92"/>
    <w:rsid w:val="008B57DA"/>
    <w:rsid w:val="008B7145"/>
    <w:rsid w:val="008B7FDF"/>
    <w:rsid w:val="008C0373"/>
    <w:rsid w:val="008C1164"/>
    <w:rsid w:val="008C1ADE"/>
    <w:rsid w:val="008C32C0"/>
    <w:rsid w:val="008C3D0C"/>
    <w:rsid w:val="008C6450"/>
    <w:rsid w:val="008C6570"/>
    <w:rsid w:val="008C676A"/>
    <w:rsid w:val="008C774F"/>
    <w:rsid w:val="008D09D0"/>
    <w:rsid w:val="008D1CA3"/>
    <w:rsid w:val="008D1F1D"/>
    <w:rsid w:val="008D3209"/>
    <w:rsid w:val="008D44BE"/>
    <w:rsid w:val="008D4BB9"/>
    <w:rsid w:val="008D76D7"/>
    <w:rsid w:val="008D76F8"/>
    <w:rsid w:val="008D7737"/>
    <w:rsid w:val="008E0205"/>
    <w:rsid w:val="008E0CC8"/>
    <w:rsid w:val="008E0F57"/>
    <w:rsid w:val="008E120D"/>
    <w:rsid w:val="008E1953"/>
    <w:rsid w:val="008E1C1E"/>
    <w:rsid w:val="008E3659"/>
    <w:rsid w:val="008E42DD"/>
    <w:rsid w:val="008E5048"/>
    <w:rsid w:val="008E6388"/>
    <w:rsid w:val="008E6DB2"/>
    <w:rsid w:val="008E74D7"/>
    <w:rsid w:val="008E76DA"/>
    <w:rsid w:val="008E7B09"/>
    <w:rsid w:val="008F1820"/>
    <w:rsid w:val="008F1E9C"/>
    <w:rsid w:val="008F2D55"/>
    <w:rsid w:val="008F32D3"/>
    <w:rsid w:val="008F3F9B"/>
    <w:rsid w:val="008F545B"/>
    <w:rsid w:val="008F63E1"/>
    <w:rsid w:val="008F7DED"/>
    <w:rsid w:val="00900993"/>
    <w:rsid w:val="00900D50"/>
    <w:rsid w:val="00901FDC"/>
    <w:rsid w:val="0090211B"/>
    <w:rsid w:val="00903D0D"/>
    <w:rsid w:val="00904506"/>
    <w:rsid w:val="00904AFE"/>
    <w:rsid w:val="00905DAB"/>
    <w:rsid w:val="0090758D"/>
    <w:rsid w:val="00910F69"/>
    <w:rsid w:val="00911DEF"/>
    <w:rsid w:val="0091435B"/>
    <w:rsid w:val="0091516D"/>
    <w:rsid w:val="00915DA1"/>
    <w:rsid w:val="0091669E"/>
    <w:rsid w:val="00921130"/>
    <w:rsid w:val="00922861"/>
    <w:rsid w:val="00924767"/>
    <w:rsid w:val="009251EA"/>
    <w:rsid w:val="00925789"/>
    <w:rsid w:val="009266FA"/>
    <w:rsid w:val="00930B9F"/>
    <w:rsid w:val="00932250"/>
    <w:rsid w:val="0093589E"/>
    <w:rsid w:val="0093613C"/>
    <w:rsid w:val="009368CF"/>
    <w:rsid w:val="00937D99"/>
    <w:rsid w:val="00940743"/>
    <w:rsid w:val="00940E49"/>
    <w:rsid w:val="00941D20"/>
    <w:rsid w:val="00942836"/>
    <w:rsid w:val="009428B0"/>
    <w:rsid w:val="00942BFF"/>
    <w:rsid w:val="009435BC"/>
    <w:rsid w:val="00943B16"/>
    <w:rsid w:val="00943E6C"/>
    <w:rsid w:val="0094410C"/>
    <w:rsid w:val="009466E5"/>
    <w:rsid w:val="00946F92"/>
    <w:rsid w:val="00950046"/>
    <w:rsid w:val="00950605"/>
    <w:rsid w:val="00950EAC"/>
    <w:rsid w:val="009514E1"/>
    <w:rsid w:val="00951E70"/>
    <w:rsid w:val="00951EC6"/>
    <w:rsid w:val="009527C8"/>
    <w:rsid w:val="00952BFD"/>
    <w:rsid w:val="00953282"/>
    <w:rsid w:val="00953804"/>
    <w:rsid w:val="00954587"/>
    <w:rsid w:val="00955FB7"/>
    <w:rsid w:val="00956AE1"/>
    <w:rsid w:val="00961139"/>
    <w:rsid w:val="009611FB"/>
    <w:rsid w:val="009617A4"/>
    <w:rsid w:val="00963C7A"/>
    <w:rsid w:val="00964067"/>
    <w:rsid w:val="00964296"/>
    <w:rsid w:val="009667E9"/>
    <w:rsid w:val="0096697F"/>
    <w:rsid w:val="009700E9"/>
    <w:rsid w:val="00970592"/>
    <w:rsid w:val="00970721"/>
    <w:rsid w:val="009721BD"/>
    <w:rsid w:val="009721CB"/>
    <w:rsid w:val="00972776"/>
    <w:rsid w:val="009732AD"/>
    <w:rsid w:val="009739A2"/>
    <w:rsid w:val="0097410E"/>
    <w:rsid w:val="009741B2"/>
    <w:rsid w:val="009762F1"/>
    <w:rsid w:val="009773C7"/>
    <w:rsid w:val="009774CD"/>
    <w:rsid w:val="00977B21"/>
    <w:rsid w:val="009819EE"/>
    <w:rsid w:val="00982E63"/>
    <w:rsid w:val="00984156"/>
    <w:rsid w:val="00984ABB"/>
    <w:rsid w:val="00984F3F"/>
    <w:rsid w:val="00987D38"/>
    <w:rsid w:val="00987F0C"/>
    <w:rsid w:val="00990152"/>
    <w:rsid w:val="009903E1"/>
    <w:rsid w:val="00991EF8"/>
    <w:rsid w:val="009958E7"/>
    <w:rsid w:val="0099693C"/>
    <w:rsid w:val="00997900"/>
    <w:rsid w:val="009A1FA9"/>
    <w:rsid w:val="009A3648"/>
    <w:rsid w:val="009A37B5"/>
    <w:rsid w:val="009A3DFE"/>
    <w:rsid w:val="009A4629"/>
    <w:rsid w:val="009A7DAD"/>
    <w:rsid w:val="009B0872"/>
    <w:rsid w:val="009B0A82"/>
    <w:rsid w:val="009B359D"/>
    <w:rsid w:val="009B36D9"/>
    <w:rsid w:val="009B3C74"/>
    <w:rsid w:val="009B58CA"/>
    <w:rsid w:val="009B65FE"/>
    <w:rsid w:val="009B7128"/>
    <w:rsid w:val="009C14EE"/>
    <w:rsid w:val="009C1CC1"/>
    <w:rsid w:val="009C3B8D"/>
    <w:rsid w:val="009C4E75"/>
    <w:rsid w:val="009C4F3B"/>
    <w:rsid w:val="009C694F"/>
    <w:rsid w:val="009C6F13"/>
    <w:rsid w:val="009C71D7"/>
    <w:rsid w:val="009C77AE"/>
    <w:rsid w:val="009D0074"/>
    <w:rsid w:val="009D0632"/>
    <w:rsid w:val="009D1D77"/>
    <w:rsid w:val="009D315C"/>
    <w:rsid w:val="009D3D92"/>
    <w:rsid w:val="009D411C"/>
    <w:rsid w:val="009D4B2B"/>
    <w:rsid w:val="009D65B0"/>
    <w:rsid w:val="009E0FF3"/>
    <w:rsid w:val="009E1853"/>
    <w:rsid w:val="009E3185"/>
    <w:rsid w:val="009E50DC"/>
    <w:rsid w:val="009E5B45"/>
    <w:rsid w:val="009E7BFF"/>
    <w:rsid w:val="009F05E4"/>
    <w:rsid w:val="009F1AC3"/>
    <w:rsid w:val="009F27D2"/>
    <w:rsid w:val="009F3E0E"/>
    <w:rsid w:val="009F49EF"/>
    <w:rsid w:val="009F5DC6"/>
    <w:rsid w:val="009F5F5D"/>
    <w:rsid w:val="009F7110"/>
    <w:rsid w:val="00A014A2"/>
    <w:rsid w:val="00A045E5"/>
    <w:rsid w:val="00A05417"/>
    <w:rsid w:val="00A064A0"/>
    <w:rsid w:val="00A0786D"/>
    <w:rsid w:val="00A07896"/>
    <w:rsid w:val="00A07902"/>
    <w:rsid w:val="00A11BC3"/>
    <w:rsid w:val="00A14AB8"/>
    <w:rsid w:val="00A1632B"/>
    <w:rsid w:val="00A1634C"/>
    <w:rsid w:val="00A17E35"/>
    <w:rsid w:val="00A200DC"/>
    <w:rsid w:val="00A2055D"/>
    <w:rsid w:val="00A214D5"/>
    <w:rsid w:val="00A21597"/>
    <w:rsid w:val="00A2316D"/>
    <w:rsid w:val="00A23502"/>
    <w:rsid w:val="00A23DA8"/>
    <w:rsid w:val="00A2457D"/>
    <w:rsid w:val="00A258CA"/>
    <w:rsid w:val="00A259B5"/>
    <w:rsid w:val="00A26738"/>
    <w:rsid w:val="00A27E22"/>
    <w:rsid w:val="00A31955"/>
    <w:rsid w:val="00A325AE"/>
    <w:rsid w:val="00A33D00"/>
    <w:rsid w:val="00A344DC"/>
    <w:rsid w:val="00A347BD"/>
    <w:rsid w:val="00A34D2E"/>
    <w:rsid w:val="00A3644B"/>
    <w:rsid w:val="00A364BE"/>
    <w:rsid w:val="00A3687B"/>
    <w:rsid w:val="00A36F01"/>
    <w:rsid w:val="00A37093"/>
    <w:rsid w:val="00A374E0"/>
    <w:rsid w:val="00A409BE"/>
    <w:rsid w:val="00A41045"/>
    <w:rsid w:val="00A423AA"/>
    <w:rsid w:val="00A427FA"/>
    <w:rsid w:val="00A42CD9"/>
    <w:rsid w:val="00A43262"/>
    <w:rsid w:val="00A457AB"/>
    <w:rsid w:val="00A465E8"/>
    <w:rsid w:val="00A46FC5"/>
    <w:rsid w:val="00A4783F"/>
    <w:rsid w:val="00A47DD8"/>
    <w:rsid w:val="00A50313"/>
    <w:rsid w:val="00A518D3"/>
    <w:rsid w:val="00A52405"/>
    <w:rsid w:val="00A53769"/>
    <w:rsid w:val="00A537CF"/>
    <w:rsid w:val="00A5447A"/>
    <w:rsid w:val="00A55178"/>
    <w:rsid w:val="00A560AB"/>
    <w:rsid w:val="00A571B8"/>
    <w:rsid w:val="00A573DA"/>
    <w:rsid w:val="00A57F8E"/>
    <w:rsid w:val="00A60926"/>
    <w:rsid w:val="00A60FA9"/>
    <w:rsid w:val="00A61B5A"/>
    <w:rsid w:val="00A61FDB"/>
    <w:rsid w:val="00A629B3"/>
    <w:rsid w:val="00A63EFC"/>
    <w:rsid w:val="00A64454"/>
    <w:rsid w:val="00A64D92"/>
    <w:rsid w:val="00A6563B"/>
    <w:rsid w:val="00A656AE"/>
    <w:rsid w:val="00A65966"/>
    <w:rsid w:val="00A66DE4"/>
    <w:rsid w:val="00A673DE"/>
    <w:rsid w:val="00A674D6"/>
    <w:rsid w:val="00A67C0A"/>
    <w:rsid w:val="00A67FCB"/>
    <w:rsid w:val="00A70608"/>
    <w:rsid w:val="00A71858"/>
    <w:rsid w:val="00A74CCF"/>
    <w:rsid w:val="00A74E1F"/>
    <w:rsid w:val="00A76892"/>
    <w:rsid w:val="00A77570"/>
    <w:rsid w:val="00A779DD"/>
    <w:rsid w:val="00A77C0F"/>
    <w:rsid w:val="00A8021C"/>
    <w:rsid w:val="00A80BBD"/>
    <w:rsid w:val="00A81786"/>
    <w:rsid w:val="00A82945"/>
    <w:rsid w:val="00A82ECD"/>
    <w:rsid w:val="00A834E4"/>
    <w:rsid w:val="00A84E31"/>
    <w:rsid w:val="00A84E3A"/>
    <w:rsid w:val="00A84FE3"/>
    <w:rsid w:val="00A85680"/>
    <w:rsid w:val="00A85858"/>
    <w:rsid w:val="00A87A50"/>
    <w:rsid w:val="00A90C45"/>
    <w:rsid w:val="00A91D51"/>
    <w:rsid w:val="00A9204D"/>
    <w:rsid w:val="00A929C0"/>
    <w:rsid w:val="00A936E3"/>
    <w:rsid w:val="00A94CFC"/>
    <w:rsid w:val="00A94F8C"/>
    <w:rsid w:val="00A97573"/>
    <w:rsid w:val="00AA0D6E"/>
    <w:rsid w:val="00AA13BC"/>
    <w:rsid w:val="00AA1941"/>
    <w:rsid w:val="00AA1FD9"/>
    <w:rsid w:val="00AA22D1"/>
    <w:rsid w:val="00AA2397"/>
    <w:rsid w:val="00AA271D"/>
    <w:rsid w:val="00AA4336"/>
    <w:rsid w:val="00AA4DD7"/>
    <w:rsid w:val="00AA61AA"/>
    <w:rsid w:val="00AA622A"/>
    <w:rsid w:val="00AA7311"/>
    <w:rsid w:val="00AB091A"/>
    <w:rsid w:val="00AB098A"/>
    <w:rsid w:val="00AB0B92"/>
    <w:rsid w:val="00AB16E8"/>
    <w:rsid w:val="00AB19F3"/>
    <w:rsid w:val="00AB1E29"/>
    <w:rsid w:val="00AB1E36"/>
    <w:rsid w:val="00AB230E"/>
    <w:rsid w:val="00AB2D56"/>
    <w:rsid w:val="00AB30BA"/>
    <w:rsid w:val="00AB344C"/>
    <w:rsid w:val="00AB3D49"/>
    <w:rsid w:val="00AB470E"/>
    <w:rsid w:val="00AB4B43"/>
    <w:rsid w:val="00AB5923"/>
    <w:rsid w:val="00AB5BB1"/>
    <w:rsid w:val="00AB6979"/>
    <w:rsid w:val="00AB700B"/>
    <w:rsid w:val="00AC11EE"/>
    <w:rsid w:val="00AC1E22"/>
    <w:rsid w:val="00AC20E4"/>
    <w:rsid w:val="00AC3AE0"/>
    <w:rsid w:val="00AC434A"/>
    <w:rsid w:val="00AC5DBB"/>
    <w:rsid w:val="00AC5E7C"/>
    <w:rsid w:val="00AC65DB"/>
    <w:rsid w:val="00AC7795"/>
    <w:rsid w:val="00AC7BA8"/>
    <w:rsid w:val="00AC7DA6"/>
    <w:rsid w:val="00AD0922"/>
    <w:rsid w:val="00AD31C7"/>
    <w:rsid w:val="00AD3481"/>
    <w:rsid w:val="00AD3990"/>
    <w:rsid w:val="00AD4218"/>
    <w:rsid w:val="00AD447D"/>
    <w:rsid w:val="00AD4889"/>
    <w:rsid w:val="00AD49DB"/>
    <w:rsid w:val="00AD4C88"/>
    <w:rsid w:val="00AD54B5"/>
    <w:rsid w:val="00AD7C0A"/>
    <w:rsid w:val="00AE0580"/>
    <w:rsid w:val="00AE06A6"/>
    <w:rsid w:val="00AE0777"/>
    <w:rsid w:val="00AE1C05"/>
    <w:rsid w:val="00AE1F8C"/>
    <w:rsid w:val="00AE243C"/>
    <w:rsid w:val="00AE3800"/>
    <w:rsid w:val="00AE3E56"/>
    <w:rsid w:val="00AE4305"/>
    <w:rsid w:val="00AE5988"/>
    <w:rsid w:val="00AE6F3E"/>
    <w:rsid w:val="00AF0D4F"/>
    <w:rsid w:val="00AF1242"/>
    <w:rsid w:val="00AF3FB0"/>
    <w:rsid w:val="00AF488B"/>
    <w:rsid w:val="00AF48FC"/>
    <w:rsid w:val="00AF520A"/>
    <w:rsid w:val="00AF5426"/>
    <w:rsid w:val="00AF7724"/>
    <w:rsid w:val="00AF79B0"/>
    <w:rsid w:val="00B01055"/>
    <w:rsid w:val="00B037CD"/>
    <w:rsid w:val="00B03FB5"/>
    <w:rsid w:val="00B049D4"/>
    <w:rsid w:val="00B05FCE"/>
    <w:rsid w:val="00B06702"/>
    <w:rsid w:val="00B07575"/>
    <w:rsid w:val="00B077FE"/>
    <w:rsid w:val="00B1047E"/>
    <w:rsid w:val="00B110C1"/>
    <w:rsid w:val="00B11CA6"/>
    <w:rsid w:val="00B134E1"/>
    <w:rsid w:val="00B13EE0"/>
    <w:rsid w:val="00B1430F"/>
    <w:rsid w:val="00B159EF"/>
    <w:rsid w:val="00B15BD6"/>
    <w:rsid w:val="00B1628F"/>
    <w:rsid w:val="00B20481"/>
    <w:rsid w:val="00B210E3"/>
    <w:rsid w:val="00B215E9"/>
    <w:rsid w:val="00B2163B"/>
    <w:rsid w:val="00B2278E"/>
    <w:rsid w:val="00B230D0"/>
    <w:rsid w:val="00B234C1"/>
    <w:rsid w:val="00B23C3A"/>
    <w:rsid w:val="00B23E66"/>
    <w:rsid w:val="00B240D6"/>
    <w:rsid w:val="00B24650"/>
    <w:rsid w:val="00B249A3"/>
    <w:rsid w:val="00B24A29"/>
    <w:rsid w:val="00B25A62"/>
    <w:rsid w:val="00B25ABC"/>
    <w:rsid w:val="00B25C1E"/>
    <w:rsid w:val="00B32C1E"/>
    <w:rsid w:val="00B33BE7"/>
    <w:rsid w:val="00B33DA0"/>
    <w:rsid w:val="00B3672C"/>
    <w:rsid w:val="00B371B5"/>
    <w:rsid w:val="00B40998"/>
    <w:rsid w:val="00B426F8"/>
    <w:rsid w:val="00B4313E"/>
    <w:rsid w:val="00B448BA"/>
    <w:rsid w:val="00B457B1"/>
    <w:rsid w:val="00B45DCE"/>
    <w:rsid w:val="00B4663D"/>
    <w:rsid w:val="00B50479"/>
    <w:rsid w:val="00B50B09"/>
    <w:rsid w:val="00B519FC"/>
    <w:rsid w:val="00B51BBF"/>
    <w:rsid w:val="00B523EB"/>
    <w:rsid w:val="00B5253C"/>
    <w:rsid w:val="00B547C8"/>
    <w:rsid w:val="00B56FE6"/>
    <w:rsid w:val="00B57146"/>
    <w:rsid w:val="00B57E8B"/>
    <w:rsid w:val="00B61D61"/>
    <w:rsid w:val="00B61E2E"/>
    <w:rsid w:val="00B6214D"/>
    <w:rsid w:val="00B63268"/>
    <w:rsid w:val="00B63350"/>
    <w:rsid w:val="00B65383"/>
    <w:rsid w:val="00B70E6A"/>
    <w:rsid w:val="00B71503"/>
    <w:rsid w:val="00B72354"/>
    <w:rsid w:val="00B72DF4"/>
    <w:rsid w:val="00B74786"/>
    <w:rsid w:val="00B74B3E"/>
    <w:rsid w:val="00B752BD"/>
    <w:rsid w:val="00B75562"/>
    <w:rsid w:val="00B75901"/>
    <w:rsid w:val="00B81072"/>
    <w:rsid w:val="00B810F5"/>
    <w:rsid w:val="00B828E5"/>
    <w:rsid w:val="00B829ED"/>
    <w:rsid w:val="00B82A58"/>
    <w:rsid w:val="00B839BD"/>
    <w:rsid w:val="00B844D7"/>
    <w:rsid w:val="00B84C08"/>
    <w:rsid w:val="00B85664"/>
    <w:rsid w:val="00B973EB"/>
    <w:rsid w:val="00BA087E"/>
    <w:rsid w:val="00BA18B8"/>
    <w:rsid w:val="00BA4A45"/>
    <w:rsid w:val="00BA4DD7"/>
    <w:rsid w:val="00BA7C5E"/>
    <w:rsid w:val="00BB0074"/>
    <w:rsid w:val="00BB1C1E"/>
    <w:rsid w:val="00BB32C2"/>
    <w:rsid w:val="00BB38BE"/>
    <w:rsid w:val="00BB3F5E"/>
    <w:rsid w:val="00BB5E0B"/>
    <w:rsid w:val="00BB5EC9"/>
    <w:rsid w:val="00BB6B8B"/>
    <w:rsid w:val="00BB6C3D"/>
    <w:rsid w:val="00BB706B"/>
    <w:rsid w:val="00BB7470"/>
    <w:rsid w:val="00BB7749"/>
    <w:rsid w:val="00BC0931"/>
    <w:rsid w:val="00BC1FBE"/>
    <w:rsid w:val="00BC35E2"/>
    <w:rsid w:val="00BC369E"/>
    <w:rsid w:val="00BC3C36"/>
    <w:rsid w:val="00BC49F0"/>
    <w:rsid w:val="00BC4BB7"/>
    <w:rsid w:val="00BC4D16"/>
    <w:rsid w:val="00BC5A5B"/>
    <w:rsid w:val="00BD19C1"/>
    <w:rsid w:val="00BD2E17"/>
    <w:rsid w:val="00BD3843"/>
    <w:rsid w:val="00BD40CD"/>
    <w:rsid w:val="00BD47BE"/>
    <w:rsid w:val="00BD5074"/>
    <w:rsid w:val="00BD6588"/>
    <w:rsid w:val="00BE0FA1"/>
    <w:rsid w:val="00BE13D7"/>
    <w:rsid w:val="00BE1405"/>
    <w:rsid w:val="00BE2888"/>
    <w:rsid w:val="00BE5CED"/>
    <w:rsid w:val="00BF0418"/>
    <w:rsid w:val="00BF081E"/>
    <w:rsid w:val="00BF0905"/>
    <w:rsid w:val="00BF0F82"/>
    <w:rsid w:val="00BF15D1"/>
    <w:rsid w:val="00BF1F26"/>
    <w:rsid w:val="00BF2927"/>
    <w:rsid w:val="00BF5359"/>
    <w:rsid w:val="00BF5678"/>
    <w:rsid w:val="00BF5F15"/>
    <w:rsid w:val="00BF7370"/>
    <w:rsid w:val="00C017C4"/>
    <w:rsid w:val="00C01B4B"/>
    <w:rsid w:val="00C01D04"/>
    <w:rsid w:val="00C0395F"/>
    <w:rsid w:val="00C03E93"/>
    <w:rsid w:val="00C045A3"/>
    <w:rsid w:val="00C066CD"/>
    <w:rsid w:val="00C079D9"/>
    <w:rsid w:val="00C07EEB"/>
    <w:rsid w:val="00C1149B"/>
    <w:rsid w:val="00C13038"/>
    <w:rsid w:val="00C130D9"/>
    <w:rsid w:val="00C13358"/>
    <w:rsid w:val="00C1597A"/>
    <w:rsid w:val="00C174F2"/>
    <w:rsid w:val="00C214B9"/>
    <w:rsid w:val="00C2164B"/>
    <w:rsid w:val="00C222EA"/>
    <w:rsid w:val="00C233C5"/>
    <w:rsid w:val="00C236B8"/>
    <w:rsid w:val="00C23A18"/>
    <w:rsid w:val="00C247B5"/>
    <w:rsid w:val="00C251C4"/>
    <w:rsid w:val="00C2524B"/>
    <w:rsid w:val="00C26337"/>
    <w:rsid w:val="00C279AD"/>
    <w:rsid w:val="00C32437"/>
    <w:rsid w:val="00C3301B"/>
    <w:rsid w:val="00C33868"/>
    <w:rsid w:val="00C34F95"/>
    <w:rsid w:val="00C35B9C"/>
    <w:rsid w:val="00C364A5"/>
    <w:rsid w:val="00C36C75"/>
    <w:rsid w:val="00C373CE"/>
    <w:rsid w:val="00C3788B"/>
    <w:rsid w:val="00C40594"/>
    <w:rsid w:val="00C40B74"/>
    <w:rsid w:val="00C41008"/>
    <w:rsid w:val="00C42B6E"/>
    <w:rsid w:val="00C43484"/>
    <w:rsid w:val="00C4409D"/>
    <w:rsid w:val="00C45B87"/>
    <w:rsid w:val="00C47D4C"/>
    <w:rsid w:val="00C51C29"/>
    <w:rsid w:val="00C51CAF"/>
    <w:rsid w:val="00C5210B"/>
    <w:rsid w:val="00C53217"/>
    <w:rsid w:val="00C53ADC"/>
    <w:rsid w:val="00C551F6"/>
    <w:rsid w:val="00C56741"/>
    <w:rsid w:val="00C56A9B"/>
    <w:rsid w:val="00C56E4B"/>
    <w:rsid w:val="00C573DE"/>
    <w:rsid w:val="00C57B60"/>
    <w:rsid w:val="00C57D8E"/>
    <w:rsid w:val="00C57DB4"/>
    <w:rsid w:val="00C60308"/>
    <w:rsid w:val="00C62578"/>
    <w:rsid w:val="00C631AD"/>
    <w:rsid w:val="00C64402"/>
    <w:rsid w:val="00C655E9"/>
    <w:rsid w:val="00C656E1"/>
    <w:rsid w:val="00C67D55"/>
    <w:rsid w:val="00C7251C"/>
    <w:rsid w:val="00C73806"/>
    <w:rsid w:val="00C776C8"/>
    <w:rsid w:val="00C80056"/>
    <w:rsid w:val="00C8040E"/>
    <w:rsid w:val="00C80471"/>
    <w:rsid w:val="00C82261"/>
    <w:rsid w:val="00C82DA3"/>
    <w:rsid w:val="00C83647"/>
    <w:rsid w:val="00C83E82"/>
    <w:rsid w:val="00C851DC"/>
    <w:rsid w:val="00C85709"/>
    <w:rsid w:val="00C8597D"/>
    <w:rsid w:val="00C85E34"/>
    <w:rsid w:val="00C85F36"/>
    <w:rsid w:val="00C870DC"/>
    <w:rsid w:val="00C8716D"/>
    <w:rsid w:val="00C873DE"/>
    <w:rsid w:val="00C91FAB"/>
    <w:rsid w:val="00C9306C"/>
    <w:rsid w:val="00C9598B"/>
    <w:rsid w:val="00C96199"/>
    <w:rsid w:val="00C96477"/>
    <w:rsid w:val="00C976FB"/>
    <w:rsid w:val="00CA0949"/>
    <w:rsid w:val="00CA1BEB"/>
    <w:rsid w:val="00CA3CE7"/>
    <w:rsid w:val="00CA434C"/>
    <w:rsid w:val="00CA4456"/>
    <w:rsid w:val="00CA4B0C"/>
    <w:rsid w:val="00CA554E"/>
    <w:rsid w:val="00CA5DB2"/>
    <w:rsid w:val="00CA5F96"/>
    <w:rsid w:val="00CA66A1"/>
    <w:rsid w:val="00CA750E"/>
    <w:rsid w:val="00CB08AF"/>
    <w:rsid w:val="00CB1787"/>
    <w:rsid w:val="00CB3121"/>
    <w:rsid w:val="00CB47E5"/>
    <w:rsid w:val="00CB563B"/>
    <w:rsid w:val="00CB651A"/>
    <w:rsid w:val="00CB6577"/>
    <w:rsid w:val="00CB6A2A"/>
    <w:rsid w:val="00CB7997"/>
    <w:rsid w:val="00CB7A5A"/>
    <w:rsid w:val="00CC014A"/>
    <w:rsid w:val="00CC0CA4"/>
    <w:rsid w:val="00CC0CCB"/>
    <w:rsid w:val="00CC3568"/>
    <w:rsid w:val="00CC3F53"/>
    <w:rsid w:val="00CC454E"/>
    <w:rsid w:val="00CC568E"/>
    <w:rsid w:val="00CC5840"/>
    <w:rsid w:val="00CC66A8"/>
    <w:rsid w:val="00CC6EEB"/>
    <w:rsid w:val="00CC78C8"/>
    <w:rsid w:val="00CD1FB7"/>
    <w:rsid w:val="00CD2DCB"/>
    <w:rsid w:val="00CD3953"/>
    <w:rsid w:val="00CD3AC3"/>
    <w:rsid w:val="00CD5398"/>
    <w:rsid w:val="00CD5B27"/>
    <w:rsid w:val="00CD6CAF"/>
    <w:rsid w:val="00CE1080"/>
    <w:rsid w:val="00CE3373"/>
    <w:rsid w:val="00CE41C5"/>
    <w:rsid w:val="00CE4378"/>
    <w:rsid w:val="00CE762F"/>
    <w:rsid w:val="00CE7DA2"/>
    <w:rsid w:val="00CF0F51"/>
    <w:rsid w:val="00CF11EE"/>
    <w:rsid w:val="00CF2C80"/>
    <w:rsid w:val="00CF36BA"/>
    <w:rsid w:val="00CF4868"/>
    <w:rsid w:val="00CF698B"/>
    <w:rsid w:val="00CF75F6"/>
    <w:rsid w:val="00CF76E0"/>
    <w:rsid w:val="00CF7F38"/>
    <w:rsid w:val="00D00759"/>
    <w:rsid w:val="00D00D1A"/>
    <w:rsid w:val="00D00EDD"/>
    <w:rsid w:val="00D01255"/>
    <w:rsid w:val="00D02929"/>
    <w:rsid w:val="00D039AB"/>
    <w:rsid w:val="00D03FD5"/>
    <w:rsid w:val="00D05A52"/>
    <w:rsid w:val="00D06268"/>
    <w:rsid w:val="00D11582"/>
    <w:rsid w:val="00D1209F"/>
    <w:rsid w:val="00D1333D"/>
    <w:rsid w:val="00D17750"/>
    <w:rsid w:val="00D179E1"/>
    <w:rsid w:val="00D20D41"/>
    <w:rsid w:val="00D22EDD"/>
    <w:rsid w:val="00D22EDE"/>
    <w:rsid w:val="00D22EE8"/>
    <w:rsid w:val="00D253BB"/>
    <w:rsid w:val="00D27197"/>
    <w:rsid w:val="00D30CAE"/>
    <w:rsid w:val="00D30F87"/>
    <w:rsid w:val="00D32ACE"/>
    <w:rsid w:val="00D34111"/>
    <w:rsid w:val="00D34CD7"/>
    <w:rsid w:val="00D359EA"/>
    <w:rsid w:val="00D4015C"/>
    <w:rsid w:val="00D4054D"/>
    <w:rsid w:val="00D40BD9"/>
    <w:rsid w:val="00D4120D"/>
    <w:rsid w:val="00D424ED"/>
    <w:rsid w:val="00D447AF"/>
    <w:rsid w:val="00D44CAA"/>
    <w:rsid w:val="00D45875"/>
    <w:rsid w:val="00D45DD3"/>
    <w:rsid w:val="00D464D4"/>
    <w:rsid w:val="00D46884"/>
    <w:rsid w:val="00D4730B"/>
    <w:rsid w:val="00D5027A"/>
    <w:rsid w:val="00D5110A"/>
    <w:rsid w:val="00D5311E"/>
    <w:rsid w:val="00D53760"/>
    <w:rsid w:val="00D53826"/>
    <w:rsid w:val="00D54053"/>
    <w:rsid w:val="00D545A1"/>
    <w:rsid w:val="00D55102"/>
    <w:rsid w:val="00D559B6"/>
    <w:rsid w:val="00D562CF"/>
    <w:rsid w:val="00D56A37"/>
    <w:rsid w:val="00D56E87"/>
    <w:rsid w:val="00D60D9F"/>
    <w:rsid w:val="00D62DB4"/>
    <w:rsid w:val="00D63D6D"/>
    <w:rsid w:val="00D63FF1"/>
    <w:rsid w:val="00D64325"/>
    <w:rsid w:val="00D66AC5"/>
    <w:rsid w:val="00D70110"/>
    <w:rsid w:val="00D70959"/>
    <w:rsid w:val="00D70C1F"/>
    <w:rsid w:val="00D71DD6"/>
    <w:rsid w:val="00D724E9"/>
    <w:rsid w:val="00D72766"/>
    <w:rsid w:val="00D73481"/>
    <w:rsid w:val="00D73658"/>
    <w:rsid w:val="00D74783"/>
    <w:rsid w:val="00D74976"/>
    <w:rsid w:val="00D75321"/>
    <w:rsid w:val="00D75DDE"/>
    <w:rsid w:val="00D766C2"/>
    <w:rsid w:val="00D77154"/>
    <w:rsid w:val="00D77156"/>
    <w:rsid w:val="00D77CBF"/>
    <w:rsid w:val="00D77FBE"/>
    <w:rsid w:val="00D80A14"/>
    <w:rsid w:val="00D82100"/>
    <w:rsid w:val="00D84E31"/>
    <w:rsid w:val="00D84E75"/>
    <w:rsid w:val="00D85667"/>
    <w:rsid w:val="00D860D9"/>
    <w:rsid w:val="00D865DA"/>
    <w:rsid w:val="00D86AE7"/>
    <w:rsid w:val="00D86C65"/>
    <w:rsid w:val="00D86CA4"/>
    <w:rsid w:val="00D87334"/>
    <w:rsid w:val="00D87586"/>
    <w:rsid w:val="00D90458"/>
    <w:rsid w:val="00D90B4B"/>
    <w:rsid w:val="00D93987"/>
    <w:rsid w:val="00D9407D"/>
    <w:rsid w:val="00D948C8"/>
    <w:rsid w:val="00D956F0"/>
    <w:rsid w:val="00D96E4E"/>
    <w:rsid w:val="00D97DA5"/>
    <w:rsid w:val="00DA0F8F"/>
    <w:rsid w:val="00DA1D1D"/>
    <w:rsid w:val="00DA2401"/>
    <w:rsid w:val="00DA2696"/>
    <w:rsid w:val="00DA2723"/>
    <w:rsid w:val="00DA277D"/>
    <w:rsid w:val="00DA3E8E"/>
    <w:rsid w:val="00DA45A7"/>
    <w:rsid w:val="00DA45E9"/>
    <w:rsid w:val="00DA5F93"/>
    <w:rsid w:val="00DA6CA9"/>
    <w:rsid w:val="00DB0763"/>
    <w:rsid w:val="00DB0B2A"/>
    <w:rsid w:val="00DB0EDE"/>
    <w:rsid w:val="00DB21C4"/>
    <w:rsid w:val="00DB3638"/>
    <w:rsid w:val="00DB378F"/>
    <w:rsid w:val="00DB403B"/>
    <w:rsid w:val="00DB6B36"/>
    <w:rsid w:val="00DB7632"/>
    <w:rsid w:val="00DC2F86"/>
    <w:rsid w:val="00DC3279"/>
    <w:rsid w:val="00DC38B5"/>
    <w:rsid w:val="00DC64CF"/>
    <w:rsid w:val="00DC6811"/>
    <w:rsid w:val="00DC75C3"/>
    <w:rsid w:val="00DD2CEF"/>
    <w:rsid w:val="00DD3130"/>
    <w:rsid w:val="00DD31C0"/>
    <w:rsid w:val="00DD40E5"/>
    <w:rsid w:val="00DD47EE"/>
    <w:rsid w:val="00DD650F"/>
    <w:rsid w:val="00DD6C26"/>
    <w:rsid w:val="00DD7589"/>
    <w:rsid w:val="00DE1387"/>
    <w:rsid w:val="00DE1D06"/>
    <w:rsid w:val="00DE2B99"/>
    <w:rsid w:val="00DE2E99"/>
    <w:rsid w:val="00DE3B4B"/>
    <w:rsid w:val="00DE3F17"/>
    <w:rsid w:val="00DE48E8"/>
    <w:rsid w:val="00DE494C"/>
    <w:rsid w:val="00DF1B36"/>
    <w:rsid w:val="00DF4277"/>
    <w:rsid w:val="00DF577D"/>
    <w:rsid w:val="00DF7213"/>
    <w:rsid w:val="00DF7293"/>
    <w:rsid w:val="00DF7BD9"/>
    <w:rsid w:val="00DF7CE1"/>
    <w:rsid w:val="00E0075C"/>
    <w:rsid w:val="00E01006"/>
    <w:rsid w:val="00E01F93"/>
    <w:rsid w:val="00E02E5E"/>
    <w:rsid w:val="00E04C65"/>
    <w:rsid w:val="00E06EB8"/>
    <w:rsid w:val="00E0789C"/>
    <w:rsid w:val="00E143A5"/>
    <w:rsid w:val="00E210AF"/>
    <w:rsid w:val="00E242E6"/>
    <w:rsid w:val="00E249F1"/>
    <w:rsid w:val="00E24DBD"/>
    <w:rsid w:val="00E25F80"/>
    <w:rsid w:val="00E3025A"/>
    <w:rsid w:val="00E302FF"/>
    <w:rsid w:val="00E30A41"/>
    <w:rsid w:val="00E319C9"/>
    <w:rsid w:val="00E328B3"/>
    <w:rsid w:val="00E334C6"/>
    <w:rsid w:val="00E338FD"/>
    <w:rsid w:val="00E34289"/>
    <w:rsid w:val="00E34536"/>
    <w:rsid w:val="00E35297"/>
    <w:rsid w:val="00E35C9C"/>
    <w:rsid w:val="00E35EEC"/>
    <w:rsid w:val="00E36073"/>
    <w:rsid w:val="00E376CE"/>
    <w:rsid w:val="00E410AC"/>
    <w:rsid w:val="00E4379B"/>
    <w:rsid w:val="00E43A39"/>
    <w:rsid w:val="00E43C16"/>
    <w:rsid w:val="00E44475"/>
    <w:rsid w:val="00E4456C"/>
    <w:rsid w:val="00E44633"/>
    <w:rsid w:val="00E45A39"/>
    <w:rsid w:val="00E46905"/>
    <w:rsid w:val="00E53535"/>
    <w:rsid w:val="00E53F16"/>
    <w:rsid w:val="00E543A8"/>
    <w:rsid w:val="00E54AAB"/>
    <w:rsid w:val="00E5690F"/>
    <w:rsid w:val="00E569FC"/>
    <w:rsid w:val="00E56A92"/>
    <w:rsid w:val="00E56D0C"/>
    <w:rsid w:val="00E5722C"/>
    <w:rsid w:val="00E57929"/>
    <w:rsid w:val="00E57C71"/>
    <w:rsid w:val="00E6026C"/>
    <w:rsid w:val="00E64846"/>
    <w:rsid w:val="00E64CDF"/>
    <w:rsid w:val="00E67089"/>
    <w:rsid w:val="00E675F7"/>
    <w:rsid w:val="00E67BFD"/>
    <w:rsid w:val="00E67E48"/>
    <w:rsid w:val="00E70928"/>
    <w:rsid w:val="00E72219"/>
    <w:rsid w:val="00E726D3"/>
    <w:rsid w:val="00E747BB"/>
    <w:rsid w:val="00E74D7B"/>
    <w:rsid w:val="00E75117"/>
    <w:rsid w:val="00E7541D"/>
    <w:rsid w:val="00E75A70"/>
    <w:rsid w:val="00E76D4A"/>
    <w:rsid w:val="00E774D3"/>
    <w:rsid w:val="00E77A15"/>
    <w:rsid w:val="00E77A61"/>
    <w:rsid w:val="00E818D6"/>
    <w:rsid w:val="00E82710"/>
    <w:rsid w:val="00E82793"/>
    <w:rsid w:val="00E82C7C"/>
    <w:rsid w:val="00E83950"/>
    <w:rsid w:val="00E83A2F"/>
    <w:rsid w:val="00E84DAE"/>
    <w:rsid w:val="00E85434"/>
    <w:rsid w:val="00E85AF4"/>
    <w:rsid w:val="00E86E3B"/>
    <w:rsid w:val="00E87323"/>
    <w:rsid w:val="00E903B1"/>
    <w:rsid w:val="00E90541"/>
    <w:rsid w:val="00E90C41"/>
    <w:rsid w:val="00E91686"/>
    <w:rsid w:val="00E91F59"/>
    <w:rsid w:val="00E9264C"/>
    <w:rsid w:val="00E939CD"/>
    <w:rsid w:val="00E9417E"/>
    <w:rsid w:val="00E94E18"/>
    <w:rsid w:val="00E95EA8"/>
    <w:rsid w:val="00E96710"/>
    <w:rsid w:val="00E97CD4"/>
    <w:rsid w:val="00EA1495"/>
    <w:rsid w:val="00EA29A8"/>
    <w:rsid w:val="00EA35B4"/>
    <w:rsid w:val="00EA568B"/>
    <w:rsid w:val="00EA5DB1"/>
    <w:rsid w:val="00EA5E27"/>
    <w:rsid w:val="00EA6582"/>
    <w:rsid w:val="00EA6BD4"/>
    <w:rsid w:val="00EA70E5"/>
    <w:rsid w:val="00EA731D"/>
    <w:rsid w:val="00EB23C2"/>
    <w:rsid w:val="00EB29EA"/>
    <w:rsid w:val="00EB3498"/>
    <w:rsid w:val="00EB3A5C"/>
    <w:rsid w:val="00EB3B01"/>
    <w:rsid w:val="00EB3E25"/>
    <w:rsid w:val="00EB40E8"/>
    <w:rsid w:val="00EB4405"/>
    <w:rsid w:val="00EB506F"/>
    <w:rsid w:val="00EB567C"/>
    <w:rsid w:val="00EB6256"/>
    <w:rsid w:val="00EB65DA"/>
    <w:rsid w:val="00EC17AD"/>
    <w:rsid w:val="00EC20BB"/>
    <w:rsid w:val="00EC2348"/>
    <w:rsid w:val="00EC321F"/>
    <w:rsid w:val="00EC5A39"/>
    <w:rsid w:val="00EC63DE"/>
    <w:rsid w:val="00EC683A"/>
    <w:rsid w:val="00EC72EB"/>
    <w:rsid w:val="00EC7B43"/>
    <w:rsid w:val="00ED10DD"/>
    <w:rsid w:val="00ED1895"/>
    <w:rsid w:val="00ED29EE"/>
    <w:rsid w:val="00ED312D"/>
    <w:rsid w:val="00ED3B69"/>
    <w:rsid w:val="00ED45E7"/>
    <w:rsid w:val="00ED646B"/>
    <w:rsid w:val="00ED6B4A"/>
    <w:rsid w:val="00EE04FF"/>
    <w:rsid w:val="00EE0D80"/>
    <w:rsid w:val="00EE0DB0"/>
    <w:rsid w:val="00EE1452"/>
    <w:rsid w:val="00EE2055"/>
    <w:rsid w:val="00EE264F"/>
    <w:rsid w:val="00EE266A"/>
    <w:rsid w:val="00EE354F"/>
    <w:rsid w:val="00EE434E"/>
    <w:rsid w:val="00EE542A"/>
    <w:rsid w:val="00EE5CEC"/>
    <w:rsid w:val="00EE6698"/>
    <w:rsid w:val="00EE791D"/>
    <w:rsid w:val="00EE7E81"/>
    <w:rsid w:val="00EF19D3"/>
    <w:rsid w:val="00EF25A0"/>
    <w:rsid w:val="00EF29ED"/>
    <w:rsid w:val="00EF3A73"/>
    <w:rsid w:val="00EF5432"/>
    <w:rsid w:val="00EF5649"/>
    <w:rsid w:val="00EF6478"/>
    <w:rsid w:val="00EF6AD7"/>
    <w:rsid w:val="00EF7642"/>
    <w:rsid w:val="00EF7CC9"/>
    <w:rsid w:val="00F00221"/>
    <w:rsid w:val="00F004A5"/>
    <w:rsid w:val="00F00979"/>
    <w:rsid w:val="00F02836"/>
    <w:rsid w:val="00F04097"/>
    <w:rsid w:val="00F05D71"/>
    <w:rsid w:val="00F07013"/>
    <w:rsid w:val="00F07545"/>
    <w:rsid w:val="00F11235"/>
    <w:rsid w:val="00F121C8"/>
    <w:rsid w:val="00F127F4"/>
    <w:rsid w:val="00F129EE"/>
    <w:rsid w:val="00F13FC2"/>
    <w:rsid w:val="00F14F84"/>
    <w:rsid w:val="00F15C9F"/>
    <w:rsid w:val="00F16823"/>
    <w:rsid w:val="00F2199C"/>
    <w:rsid w:val="00F223EB"/>
    <w:rsid w:val="00F22E34"/>
    <w:rsid w:val="00F237B0"/>
    <w:rsid w:val="00F2396C"/>
    <w:rsid w:val="00F23AAF"/>
    <w:rsid w:val="00F24D72"/>
    <w:rsid w:val="00F268E4"/>
    <w:rsid w:val="00F270AB"/>
    <w:rsid w:val="00F278F8"/>
    <w:rsid w:val="00F31E30"/>
    <w:rsid w:val="00F32E9F"/>
    <w:rsid w:val="00F33553"/>
    <w:rsid w:val="00F35DE0"/>
    <w:rsid w:val="00F36590"/>
    <w:rsid w:val="00F37AA8"/>
    <w:rsid w:val="00F37CFD"/>
    <w:rsid w:val="00F40230"/>
    <w:rsid w:val="00F40242"/>
    <w:rsid w:val="00F402D8"/>
    <w:rsid w:val="00F40984"/>
    <w:rsid w:val="00F4105D"/>
    <w:rsid w:val="00F42216"/>
    <w:rsid w:val="00F43D22"/>
    <w:rsid w:val="00F45579"/>
    <w:rsid w:val="00F45C78"/>
    <w:rsid w:val="00F46927"/>
    <w:rsid w:val="00F47405"/>
    <w:rsid w:val="00F47584"/>
    <w:rsid w:val="00F47BA2"/>
    <w:rsid w:val="00F50A33"/>
    <w:rsid w:val="00F53CD9"/>
    <w:rsid w:val="00F53D4D"/>
    <w:rsid w:val="00F553D4"/>
    <w:rsid w:val="00F5763F"/>
    <w:rsid w:val="00F5778B"/>
    <w:rsid w:val="00F602D9"/>
    <w:rsid w:val="00F61338"/>
    <w:rsid w:val="00F62628"/>
    <w:rsid w:val="00F62C38"/>
    <w:rsid w:val="00F63169"/>
    <w:rsid w:val="00F63C5C"/>
    <w:rsid w:val="00F651C7"/>
    <w:rsid w:val="00F65B8D"/>
    <w:rsid w:val="00F675C2"/>
    <w:rsid w:val="00F67B78"/>
    <w:rsid w:val="00F7183F"/>
    <w:rsid w:val="00F71C8B"/>
    <w:rsid w:val="00F72BC8"/>
    <w:rsid w:val="00F72BE4"/>
    <w:rsid w:val="00F73AC2"/>
    <w:rsid w:val="00F73E13"/>
    <w:rsid w:val="00F7447D"/>
    <w:rsid w:val="00F74CEA"/>
    <w:rsid w:val="00F75D6B"/>
    <w:rsid w:val="00F7681F"/>
    <w:rsid w:val="00F81F18"/>
    <w:rsid w:val="00F839D1"/>
    <w:rsid w:val="00F84255"/>
    <w:rsid w:val="00F84C3E"/>
    <w:rsid w:val="00F84D07"/>
    <w:rsid w:val="00F861EE"/>
    <w:rsid w:val="00F86607"/>
    <w:rsid w:val="00F869D4"/>
    <w:rsid w:val="00F8719C"/>
    <w:rsid w:val="00F872B2"/>
    <w:rsid w:val="00F87584"/>
    <w:rsid w:val="00F90B0B"/>
    <w:rsid w:val="00F91AA4"/>
    <w:rsid w:val="00F91EBF"/>
    <w:rsid w:val="00F92B16"/>
    <w:rsid w:val="00F92C82"/>
    <w:rsid w:val="00F93AC2"/>
    <w:rsid w:val="00F94365"/>
    <w:rsid w:val="00F95285"/>
    <w:rsid w:val="00F97229"/>
    <w:rsid w:val="00F972A7"/>
    <w:rsid w:val="00FA2050"/>
    <w:rsid w:val="00FA25DF"/>
    <w:rsid w:val="00FA33E4"/>
    <w:rsid w:val="00FA3718"/>
    <w:rsid w:val="00FA4F51"/>
    <w:rsid w:val="00FA515C"/>
    <w:rsid w:val="00FA663F"/>
    <w:rsid w:val="00FA6E62"/>
    <w:rsid w:val="00FB0051"/>
    <w:rsid w:val="00FB0122"/>
    <w:rsid w:val="00FB0D42"/>
    <w:rsid w:val="00FB0D52"/>
    <w:rsid w:val="00FB2163"/>
    <w:rsid w:val="00FB26CF"/>
    <w:rsid w:val="00FB6201"/>
    <w:rsid w:val="00FB6F23"/>
    <w:rsid w:val="00FC1B07"/>
    <w:rsid w:val="00FC3C7B"/>
    <w:rsid w:val="00FC5717"/>
    <w:rsid w:val="00FC58D0"/>
    <w:rsid w:val="00FC69C8"/>
    <w:rsid w:val="00FC73BE"/>
    <w:rsid w:val="00FC7B2B"/>
    <w:rsid w:val="00FD3922"/>
    <w:rsid w:val="00FD3C9A"/>
    <w:rsid w:val="00FD45B7"/>
    <w:rsid w:val="00FD45E6"/>
    <w:rsid w:val="00FD53E1"/>
    <w:rsid w:val="00FD591E"/>
    <w:rsid w:val="00FD5D2D"/>
    <w:rsid w:val="00FD7E56"/>
    <w:rsid w:val="00FD7EA1"/>
    <w:rsid w:val="00FE01D5"/>
    <w:rsid w:val="00FE01E4"/>
    <w:rsid w:val="00FE120B"/>
    <w:rsid w:val="00FE2666"/>
    <w:rsid w:val="00FE29CA"/>
    <w:rsid w:val="00FE5627"/>
    <w:rsid w:val="00FE5B95"/>
    <w:rsid w:val="00FE66E5"/>
    <w:rsid w:val="00FF028E"/>
    <w:rsid w:val="00FF1F9D"/>
    <w:rsid w:val="00FF446F"/>
    <w:rsid w:val="00FF506B"/>
    <w:rsid w:val="00FF5B20"/>
    <w:rsid w:val="00FF6F64"/>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E8D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C16"/>
    <w:rPr>
      <w:sz w:val="24"/>
      <w:szCs w:val="24"/>
    </w:rPr>
  </w:style>
  <w:style w:type="paragraph" w:styleId="Heading1">
    <w:name w:val="heading 1"/>
    <w:basedOn w:val="Normal"/>
    <w:link w:val="Heading1Char"/>
    <w:uiPriority w:val="99"/>
    <w:qFormat/>
    <w:rsid w:val="00F47405"/>
    <w:pPr>
      <w:spacing w:before="100" w:beforeAutospacing="1" w:after="100" w:afterAutospacing="1"/>
      <w:outlineLvl w:val="0"/>
    </w:pPr>
    <w:rPr>
      <w:rFonts w:ascii="PT Sans" w:hAnsi="PT Sans"/>
      <w:b/>
      <w:bCs/>
      <w:kern w:val="36"/>
      <w:sz w:val="36"/>
      <w:szCs w:val="48"/>
    </w:rPr>
  </w:style>
  <w:style w:type="paragraph" w:styleId="Heading2">
    <w:name w:val="heading 2"/>
    <w:basedOn w:val="Normal"/>
    <w:next w:val="Normal"/>
    <w:link w:val="Heading2Char"/>
    <w:uiPriority w:val="99"/>
    <w:qFormat/>
    <w:rsid w:val="00F92C82"/>
    <w:pPr>
      <w:keepNext/>
      <w:keepLines/>
      <w:spacing w:before="40"/>
      <w:outlineLvl w:val="1"/>
    </w:pPr>
    <w:rPr>
      <w:rFonts w:ascii="PT Sans" w:eastAsia="ＭＳ ゴシック" w:hAnsi="PT Sans"/>
      <w:b/>
      <w:color w:val="000000"/>
      <w:sz w:val="26"/>
      <w:szCs w:val="26"/>
    </w:rPr>
  </w:style>
  <w:style w:type="paragraph" w:styleId="Heading3">
    <w:name w:val="heading 3"/>
    <w:basedOn w:val="Normal"/>
    <w:next w:val="Normal"/>
    <w:link w:val="Heading3Char"/>
    <w:uiPriority w:val="99"/>
    <w:qFormat/>
    <w:rsid w:val="00150EA5"/>
    <w:pPr>
      <w:keepNext/>
      <w:keepLines/>
      <w:spacing w:before="40"/>
      <w:outlineLvl w:val="2"/>
    </w:pPr>
    <w:rPr>
      <w:rFonts w:ascii="PT Sans" w:eastAsia="ＭＳ ゴシック" w:hAnsi="PT Sans"/>
      <w:b/>
      <w:color w:val="000000"/>
    </w:rPr>
  </w:style>
  <w:style w:type="paragraph" w:styleId="Heading4">
    <w:name w:val="heading 4"/>
    <w:basedOn w:val="Normal"/>
    <w:next w:val="Normal"/>
    <w:link w:val="Heading4Char"/>
    <w:uiPriority w:val="99"/>
    <w:qFormat/>
    <w:rsid w:val="00A1634C"/>
    <w:pPr>
      <w:keepNext/>
      <w:keepLines/>
      <w:spacing w:before="40"/>
      <w:outlineLvl w:val="3"/>
    </w:pPr>
    <w:rPr>
      <w:rFonts w:ascii="Calibri Light" w:eastAsia="ＭＳ ゴシック" w:hAnsi="Calibri Light"/>
      <w:i/>
      <w:iCs/>
      <w:color w:val="2F5496"/>
    </w:rPr>
  </w:style>
  <w:style w:type="paragraph" w:styleId="Heading5">
    <w:name w:val="heading 5"/>
    <w:basedOn w:val="Normal"/>
    <w:next w:val="Normal"/>
    <w:link w:val="Heading5Char"/>
    <w:uiPriority w:val="99"/>
    <w:qFormat/>
    <w:rsid w:val="00A1634C"/>
    <w:pPr>
      <w:keepNext/>
      <w:keepLines/>
      <w:spacing w:before="40"/>
      <w:outlineLvl w:val="4"/>
    </w:pPr>
    <w:rPr>
      <w:rFonts w:ascii="Calibri Light" w:eastAsia="ＭＳ ゴシック" w:hAnsi="Calibri Light"/>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47405"/>
    <w:rPr>
      <w:rFonts w:ascii="PT Sans" w:hAnsi="PT Sans" w:cs="Times New Roman"/>
      <w:b/>
      <w:bCs/>
      <w:kern w:val="36"/>
      <w:sz w:val="48"/>
    </w:rPr>
  </w:style>
  <w:style w:type="character" w:customStyle="1" w:styleId="Heading2Char">
    <w:name w:val="Heading 2 Char"/>
    <w:link w:val="Heading2"/>
    <w:uiPriority w:val="99"/>
    <w:rsid w:val="00F92C82"/>
    <w:rPr>
      <w:rFonts w:ascii="PT Sans" w:eastAsia="ＭＳ ゴシック" w:hAnsi="PT Sans" w:cs="Times New Roman"/>
      <w:b/>
      <w:color w:val="000000"/>
      <w:sz w:val="26"/>
    </w:rPr>
  </w:style>
  <w:style w:type="character" w:customStyle="1" w:styleId="Heading3Char">
    <w:name w:val="Heading 3 Char"/>
    <w:link w:val="Heading3"/>
    <w:uiPriority w:val="99"/>
    <w:rsid w:val="00150EA5"/>
    <w:rPr>
      <w:rFonts w:ascii="PT Sans" w:eastAsia="ＭＳ ゴシック" w:hAnsi="PT Sans" w:cs="Times New Roman"/>
      <w:b/>
      <w:color w:val="000000"/>
    </w:rPr>
  </w:style>
  <w:style w:type="character" w:customStyle="1" w:styleId="Heading4Char">
    <w:name w:val="Heading 4 Char"/>
    <w:link w:val="Heading4"/>
    <w:uiPriority w:val="99"/>
    <w:rsid w:val="00A1634C"/>
    <w:rPr>
      <w:rFonts w:ascii="Calibri Light" w:eastAsia="ＭＳ ゴシック" w:hAnsi="Calibri Light" w:cs="Times New Roman"/>
      <w:i/>
      <w:iCs/>
      <w:color w:val="2F5496"/>
    </w:rPr>
  </w:style>
  <w:style w:type="character" w:customStyle="1" w:styleId="Heading5Char">
    <w:name w:val="Heading 5 Char"/>
    <w:link w:val="Heading5"/>
    <w:uiPriority w:val="99"/>
    <w:rsid w:val="00A1634C"/>
    <w:rPr>
      <w:rFonts w:ascii="Calibri Light" w:eastAsia="ＭＳ ゴシック" w:hAnsi="Calibri Light" w:cs="Times New Roman"/>
      <w:color w:val="2F5496"/>
    </w:rPr>
  </w:style>
  <w:style w:type="paragraph" w:styleId="TOC1">
    <w:name w:val="toc 1"/>
    <w:basedOn w:val="Normal"/>
    <w:next w:val="Normal"/>
    <w:uiPriority w:val="99"/>
    <w:semiHidden/>
    <w:rsid w:val="00C82DA3"/>
    <w:pPr>
      <w:tabs>
        <w:tab w:val="right" w:leader="dot" w:pos="9350"/>
      </w:tabs>
      <w:spacing w:before="240" w:after="120"/>
    </w:pPr>
    <w:rPr>
      <w:rFonts w:ascii="PT Sans" w:hAnsi="PT Sans"/>
      <w:b/>
      <w:caps/>
      <w:sz w:val="22"/>
      <w:szCs w:val="22"/>
      <w:u w:val="single"/>
    </w:rPr>
  </w:style>
  <w:style w:type="paragraph" w:styleId="TOC2">
    <w:name w:val="toc 2"/>
    <w:basedOn w:val="Normal"/>
    <w:next w:val="Normal"/>
    <w:uiPriority w:val="99"/>
    <w:semiHidden/>
    <w:rsid w:val="00BB38BE"/>
    <w:rPr>
      <w:b/>
      <w:bCs/>
      <w:smallCaps/>
      <w:sz w:val="22"/>
      <w:szCs w:val="22"/>
    </w:rPr>
  </w:style>
  <w:style w:type="paragraph" w:styleId="TOC3">
    <w:name w:val="toc 3"/>
    <w:basedOn w:val="Normal"/>
    <w:next w:val="Normal"/>
    <w:uiPriority w:val="99"/>
    <w:semiHidden/>
    <w:rsid w:val="00BB38BE"/>
    <w:rPr>
      <w:smallCaps/>
      <w:sz w:val="22"/>
      <w:szCs w:val="22"/>
    </w:rPr>
  </w:style>
  <w:style w:type="paragraph" w:styleId="TOC4">
    <w:name w:val="toc 4"/>
    <w:basedOn w:val="Normal"/>
    <w:next w:val="Normal"/>
    <w:uiPriority w:val="99"/>
    <w:semiHidden/>
    <w:rsid w:val="00BB38BE"/>
    <w:rPr>
      <w:sz w:val="22"/>
      <w:szCs w:val="22"/>
    </w:rPr>
  </w:style>
  <w:style w:type="paragraph" w:styleId="TOC5">
    <w:name w:val="toc 5"/>
    <w:basedOn w:val="Normal"/>
    <w:next w:val="Normal"/>
    <w:uiPriority w:val="99"/>
    <w:semiHidden/>
    <w:rsid w:val="00BB38BE"/>
    <w:rPr>
      <w:sz w:val="22"/>
      <w:szCs w:val="22"/>
    </w:rPr>
  </w:style>
  <w:style w:type="paragraph" w:styleId="TOC6">
    <w:name w:val="toc 6"/>
    <w:basedOn w:val="Normal"/>
    <w:next w:val="Normal"/>
    <w:uiPriority w:val="99"/>
    <w:semiHidden/>
    <w:rsid w:val="00BB38BE"/>
    <w:rPr>
      <w:sz w:val="22"/>
      <w:szCs w:val="22"/>
    </w:rPr>
  </w:style>
  <w:style w:type="paragraph" w:styleId="TOC7">
    <w:name w:val="toc 7"/>
    <w:basedOn w:val="Normal"/>
    <w:next w:val="Normal"/>
    <w:uiPriority w:val="99"/>
    <w:semiHidden/>
    <w:rsid w:val="00BB38BE"/>
    <w:rPr>
      <w:sz w:val="22"/>
      <w:szCs w:val="22"/>
    </w:rPr>
  </w:style>
  <w:style w:type="paragraph" w:styleId="TOC8">
    <w:name w:val="toc 8"/>
    <w:basedOn w:val="Normal"/>
    <w:next w:val="Normal"/>
    <w:uiPriority w:val="99"/>
    <w:semiHidden/>
    <w:rsid w:val="00BB38BE"/>
    <w:rPr>
      <w:sz w:val="22"/>
      <w:szCs w:val="22"/>
    </w:rPr>
  </w:style>
  <w:style w:type="paragraph" w:styleId="TOC9">
    <w:name w:val="toc 9"/>
    <w:basedOn w:val="Normal"/>
    <w:next w:val="Normal"/>
    <w:uiPriority w:val="99"/>
    <w:semiHidden/>
    <w:rsid w:val="00BB38BE"/>
    <w:rPr>
      <w:sz w:val="22"/>
      <w:szCs w:val="22"/>
    </w:rPr>
  </w:style>
  <w:style w:type="paragraph" w:styleId="FootnoteText">
    <w:name w:val="footnote text"/>
    <w:basedOn w:val="Normal"/>
    <w:link w:val="FootnoteTextChar"/>
    <w:uiPriority w:val="99"/>
    <w:semiHidden/>
    <w:rsid w:val="004F737A"/>
  </w:style>
  <w:style w:type="character" w:customStyle="1" w:styleId="FootnoteTextChar">
    <w:name w:val="Footnote Text Char"/>
    <w:link w:val="FootnoteText"/>
    <w:uiPriority w:val="99"/>
    <w:rsid w:val="004F737A"/>
    <w:rPr>
      <w:rFonts w:cs="Times New Roman"/>
    </w:rPr>
  </w:style>
  <w:style w:type="character" w:styleId="FootnoteReference">
    <w:name w:val="footnote reference"/>
    <w:uiPriority w:val="99"/>
    <w:semiHidden/>
    <w:rsid w:val="004F737A"/>
    <w:rPr>
      <w:rFonts w:cs="Times New Roman"/>
      <w:vertAlign w:val="superscript"/>
    </w:rPr>
  </w:style>
  <w:style w:type="paragraph" w:styleId="NormalWeb">
    <w:name w:val="Normal (Web)"/>
    <w:basedOn w:val="Normal"/>
    <w:uiPriority w:val="99"/>
    <w:rsid w:val="00F92B16"/>
    <w:pPr>
      <w:spacing w:before="100" w:beforeAutospacing="1" w:after="100" w:afterAutospacing="1"/>
    </w:pPr>
    <w:rPr>
      <w:rFonts w:ascii="Times New Roman" w:hAnsi="Times New Roman"/>
    </w:rPr>
  </w:style>
  <w:style w:type="character" w:styleId="Hyperlink">
    <w:name w:val="Hyperlink"/>
    <w:uiPriority w:val="99"/>
    <w:rsid w:val="000D564D"/>
    <w:rPr>
      <w:rFonts w:cs="Times New Roman"/>
      <w:color w:val="0563C1"/>
      <w:u w:val="single"/>
    </w:rPr>
  </w:style>
  <w:style w:type="table" w:styleId="TableGrid">
    <w:name w:val="Table Grid"/>
    <w:basedOn w:val="TableNormal"/>
    <w:uiPriority w:val="99"/>
    <w:rsid w:val="00A26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9C77AE"/>
    <w:rPr>
      <w:rFonts w:cs="Times New Roman"/>
      <w:color w:val="808080"/>
    </w:rPr>
  </w:style>
  <w:style w:type="paragraph" w:styleId="NoSpacing">
    <w:name w:val="No Spacing"/>
    <w:uiPriority w:val="99"/>
    <w:semiHidden/>
    <w:qFormat/>
    <w:rsid w:val="000841AB"/>
    <w:rPr>
      <w:sz w:val="24"/>
      <w:szCs w:val="24"/>
    </w:rPr>
  </w:style>
  <w:style w:type="character" w:styleId="FollowedHyperlink">
    <w:name w:val="FollowedHyperlink"/>
    <w:uiPriority w:val="99"/>
    <w:semiHidden/>
    <w:rsid w:val="007E2B84"/>
    <w:rPr>
      <w:rFonts w:cs="Times New Roman"/>
      <w:color w:val="954F72"/>
      <w:u w:val="single"/>
    </w:rPr>
  </w:style>
  <w:style w:type="paragraph" w:styleId="Caption">
    <w:name w:val="caption"/>
    <w:basedOn w:val="Normal"/>
    <w:next w:val="Normal"/>
    <w:uiPriority w:val="99"/>
    <w:qFormat/>
    <w:rsid w:val="006E56AA"/>
    <w:pPr>
      <w:spacing w:after="200"/>
    </w:pPr>
    <w:rPr>
      <w:i/>
      <w:iCs/>
      <w:color w:val="44546A"/>
      <w:sz w:val="18"/>
      <w:szCs w:val="18"/>
    </w:rPr>
  </w:style>
  <w:style w:type="paragraph" w:styleId="Footer">
    <w:name w:val="footer"/>
    <w:basedOn w:val="Normal"/>
    <w:link w:val="FooterChar"/>
    <w:uiPriority w:val="99"/>
    <w:semiHidden/>
    <w:rsid w:val="008E3659"/>
    <w:pPr>
      <w:tabs>
        <w:tab w:val="center" w:pos="4680"/>
        <w:tab w:val="right" w:pos="9360"/>
      </w:tabs>
    </w:pPr>
  </w:style>
  <w:style w:type="character" w:customStyle="1" w:styleId="FooterChar">
    <w:name w:val="Footer Char"/>
    <w:link w:val="Footer"/>
    <w:uiPriority w:val="99"/>
    <w:rsid w:val="008E3659"/>
    <w:rPr>
      <w:rFonts w:cs="Times New Roman"/>
    </w:rPr>
  </w:style>
  <w:style w:type="character" w:styleId="PageNumber">
    <w:name w:val="page number"/>
    <w:uiPriority w:val="99"/>
    <w:semiHidden/>
    <w:rsid w:val="008E3659"/>
    <w:rPr>
      <w:rFonts w:cs="Times New Roman"/>
    </w:rPr>
  </w:style>
  <w:style w:type="paragraph" w:styleId="BalloonText">
    <w:name w:val="Balloon Text"/>
    <w:basedOn w:val="Normal"/>
    <w:link w:val="BalloonTextChar"/>
    <w:uiPriority w:val="99"/>
    <w:semiHidden/>
    <w:rsid w:val="006F5523"/>
    <w:rPr>
      <w:rFonts w:ascii="Lucida Grande" w:hAnsi="Lucida Grande"/>
      <w:sz w:val="18"/>
      <w:szCs w:val="18"/>
    </w:rPr>
  </w:style>
  <w:style w:type="character" w:customStyle="1" w:styleId="BalloonTextChar">
    <w:name w:val="Balloon Text Char"/>
    <w:link w:val="BalloonText"/>
    <w:uiPriority w:val="99"/>
    <w:semiHidden/>
    <w:rsid w:val="0096093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hyperlink" Target="https://github.com/evanrgreen/Senior_Thesi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3260</Words>
  <Characters>18582</Characters>
  <Application>Microsoft Macintosh Word</Application>
  <DocSecurity>0</DocSecurity>
  <Lines>154</Lines>
  <Paragraphs>43</Paragraphs>
  <ScaleCrop>false</ScaleCrop>
  <Company>Goulston and Storrs</Company>
  <LinksUpToDate>false</LinksUpToDate>
  <CharactersWithSpaces>21799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Green, Evan</dc:creator>
  <cp:keywords/>
  <cp:lastModifiedBy>Green, Evan</cp:lastModifiedBy>
  <cp:revision>6</cp:revision>
  <dcterms:created xsi:type="dcterms:W3CDTF">2017-04-22T01:34:00Z</dcterms:created>
  <dcterms:modified xsi:type="dcterms:W3CDTF">2017-04-22T18:29:00Z</dcterms:modified>
</cp:coreProperties>
</file>